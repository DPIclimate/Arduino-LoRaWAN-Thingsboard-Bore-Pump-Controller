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3DD2B" w14:textId="25CBF258" w:rsidR="00C50C1E" w:rsidRDefault="00C50C1E" w:rsidP="00C50C1E">
      <w:pPr>
        <w:rPr>
          <w:ins w:id="0" w:author="Andrew Greiner" w:date="2020-06-15T20:56:00Z"/>
        </w:rPr>
      </w:pPr>
    </w:p>
    <w:p w14:paraId="1C1CE6D9" w14:textId="1BD0D43F" w:rsidR="00C50C1E" w:rsidRDefault="00C50C1E" w:rsidP="00C50C1E">
      <w:pPr>
        <w:rPr>
          <w:ins w:id="1" w:author="Andrew Greiner" w:date="2020-06-15T20:56:00Z"/>
        </w:rPr>
      </w:pPr>
    </w:p>
    <w:p w14:paraId="356B3E51" w14:textId="6E428390" w:rsidR="00C50C1E" w:rsidRDefault="00C50C1E" w:rsidP="00C50C1E">
      <w:pPr>
        <w:rPr>
          <w:ins w:id="2" w:author="Andrew Greiner" w:date="2020-06-15T20:56:00Z"/>
        </w:rPr>
      </w:pPr>
    </w:p>
    <w:p w14:paraId="08BE18DD" w14:textId="605E4CDD" w:rsidR="00C50C1E" w:rsidRDefault="00C50C1E" w:rsidP="00C50C1E">
      <w:pPr>
        <w:rPr>
          <w:ins w:id="3" w:author="Andrew Greiner" w:date="2020-06-15T20:57:00Z"/>
        </w:rPr>
      </w:pPr>
    </w:p>
    <w:p w14:paraId="1CB7AD27" w14:textId="77777777" w:rsidR="00C50C1E" w:rsidRDefault="00C50C1E" w:rsidP="00C50C1E">
      <w:pPr>
        <w:rPr>
          <w:ins w:id="4" w:author="Andrew Greiner" w:date="2020-06-15T20:56:00Z"/>
        </w:rPr>
      </w:pPr>
    </w:p>
    <w:p w14:paraId="6249EC7B" w14:textId="4902069F" w:rsidR="00C50C1E" w:rsidRDefault="00C50C1E" w:rsidP="00C50C1E">
      <w:pPr>
        <w:rPr>
          <w:ins w:id="5" w:author="Andrew Greiner" w:date="2020-06-15T20:56:00Z"/>
        </w:rPr>
      </w:pPr>
    </w:p>
    <w:p w14:paraId="6DC4D6BA" w14:textId="336E9D06" w:rsidR="00C50C1E" w:rsidRPr="00C50C1E" w:rsidRDefault="00C50C1E" w:rsidP="00C50C1E">
      <w:pPr>
        <w:rPr>
          <w:ins w:id="6" w:author="Andrew Greiner" w:date="2020-06-15T20:56:00Z"/>
          <w:rFonts w:ascii="Arial" w:hAnsi="Arial" w:cs="Arial"/>
          <w:rPrChange w:id="7" w:author="Andrew Greiner" w:date="2020-06-15T20:57:00Z">
            <w:rPr>
              <w:ins w:id="8" w:author="Andrew Greiner" w:date="2020-06-15T20:56:00Z"/>
            </w:rPr>
          </w:rPrChange>
        </w:rPr>
      </w:pPr>
    </w:p>
    <w:p w14:paraId="358AC7F8" w14:textId="507337F2" w:rsidR="00C50C1E" w:rsidRPr="00C50C1E" w:rsidRDefault="00C50C1E" w:rsidP="00C50C1E">
      <w:pPr>
        <w:jc w:val="center"/>
        <w:rPr>
          <w:ins w:id="9" w:author="Andrew Greiner" w:date="2020-06-15T20:56:00Z"/>
          <w:rFonts w:ascii="Arial" w:hAnsi="Arial" w:cs="Arial"/>
          <w:b/>
          <w:bCs/>
          <w:sz w:val="36"/>
          <w:szCs w:val="36"/>
          <w:rPrChange w:id="10" w:author="Andrew Greiner" w:date="2020-06-15T20:57:00Z">
            <w:rPr>
              <w:ins w:id="11" w:author="Andrew Greiner" w:date="2020-06-15T20:56:00Z"/>
              <w:rFonts w:cstheme="minorHAnsi"/>
              <w:b/>
              <w:bCs/>
              <w:sz w:val="36"/>
              <w:szCs w:val="36"/>
            </w:rPr>
          </w:rPrChange>
        </w:rPr>
      </w:pPr>
      <w:ins w:id="12" w:author="Andrew Greiner" w:date="2020-06-15T20:56:00Z">
        <w:r w:rsidRPr="00C50C1E">
          <w:rPr>
            <w:rFonts w:ascii="Arial" w:hAnsi="Arial" w:cs="Arial"/>
            <w:b/>
            <w:bCs/>
            <w:sz w:val="36"/>
            <w:szCs w:val="36"/>
            <w:rPrChange w:id="13" w:author="Andrew Greiner" w:date="2020-06-15T20:57:00Z">
              <w:rPr>
                <w:rFonts w:cstheme="minorHAnsi"/>
                <w:b/>
                <w:bCs/>
                <w:sz w:val="36"/>
                <w:szCs w:val="36"/>
              </w:rPr>
            </w:rPrChange>
          </w:rPr>
          <w:t>Bore Pump Control</w:t>
        </w:r>
      </w:ins>
    </w:p>
    <w:p w14:paraId="6F362018" w14:textId="0B19304A" w:rsidR="00C50C1E" w:rsidRPr="00C50C1E" w:rsidRDefault="00C50C1E">
      <w:pPr>
        <w:jc w:val="center"/>
        <w:rPr>
          <w:ins w:id="14" w:author="Andrew Greiner" w:date="2020-06-15T20:55:00Z"/>
          <w:rFonts w:ascii="Arial" w:hAnsi="Arial" w:cs="Arial"/>
          <w:b/>
          <w:bCs/>
          <w:sz w:val="36"/>
          <w:szCs w:val="36"/>
          <w:rPrChange w:id="15" w:author="Andrew Greiner" w:date="2020-06-15T20:57:00Z">
            <w:rPr>
              <w:ins w:id="16" w:author="Andrew Greiner" w:date="2020-06-15T20:55:00Z"/>
              <w:rFonts w:asciiTheme="minorHAnsi" w:hAnsiTheme="minorHAnsi" w:cstheme="minorHAnsi"/>
            </w:rPr>
          </w:rPrChange>
        </w:rPr>
        <w:pPrChange w:id="17" w:author="Andrew Greiner" w:date="2020-06-15T20:56:00Z">
          <w:pPr>
            <w:pStyle w:val="Heading1"/>
            <w:spacing w:before="0" w:after="120"/>
            <w:jc w:val="center"/>
          </w:pPr>
        </w:pPrChange>
      </w:pPr>
      <w:ins w:id="18" w:author="Andrew Greiner" w:date="2020-06-15T20:57:00Z">
        <w:r w:rsidRPr="00C50C1E">
          <w:rPr>
            <w:rFonts w:ascii="Arial" w:hAnsi="Arial" w:cs="Arial"/>
            <w:b/>
            <w:bCs/>
            <w:sz w:val="36"/>
            <w:szCs w:val="36"/>
            <w:rPrChange w:id="19" w:author="Andrew Greiner" w:date="2020-06-15T20:57:00Z">
              <w:rPr>
                <w:rFonts w:cstheme="minorHAnsi"/>
                <w:b/>
                <w:bCs/>
                <w:sz w:val="36"/>
                <w:szCs w:val="36"/>
              </w:rPr>
            </w:rPrChange>
          </w:rPr>
          <w:t>Requirement Model</w:t>
        </w:r>
      </w:ins>
    </w:p>
    <w:p w14:paraId="04328F17" w14:textId="77777777" w:rsidR="00C50C1E" w:rsidRDefault="00C50C1E" w:rsidP="006D699C">
      <w:pPr>
        <w:pStyle w:val="Heading1"/>
        <w:spacing w:before="0" w:after="120"/>
        <w:jc w:val="center"/>
        <w:rPr>
          <w:ins w:id="20" w:author="Andrew Greiner" w:date="2020-06-15T20:55:00Z"/>
          <w:sz w:val="36"/>
          <w:szCs w:val="36"/>
        </w:rPr>
      </w:pPr>
    </w:p>
    <w:p w14:paraId="27B33F32" w14:textId="00C170C2" w:rsidR="00C50C1E" w:rsidRDefault="00C50C1E" w:rsidP="006D699C">
      <w:pPr>
        <w:pStyle w:val="Heading1"/>
        <w:spacing w:before="0" w:after="120"/>
        <w:jc w:val="center"/>
        <w:rPr>
          <w:ins w:id="21" w:author="Andrew Greiner" w:date="2020-06-15T20:57:00Z"/>
          <w:sz w:val="36"/>
          <w:szCs w:val="36"/>
        </w:rPr>
      </w:pPr>
    </w:p>
    <w:p w14:paraId="180F6BC4" w14:textId="22A5F4E7" w:rsidR="00C50C1E" w:rsidRDefault="00C50C1E" w:rsidP="00C50C1E">
      <w:pPr>
        <w:rPr>
          <w:ins w:id="22" w:author="Andrew Greiner" w:date="2020-06-15T20:57:00Z"/>
        </w:rPr>
      </w:pPr>
    </w:p>
    <w:p w14:paraId="53B117D3" w14:textId="77777777" w:rsidR="00C50C1E" w:rsidRPr="00C50C1E" w:rsidRDefault="00C50C1E">
      <w:pPr>
        <w:rPr>
          <w:ins w:id="23" w:author="Andrew Greiner" w:date="2020-06-15T20:55:00Z"/>
          <w:rPrChange w:id="24" w:author="Andrew Greiner" w:date="2020-06-15T20:57:00Z">
            <w:rPr>
              <w:ins w:id="25" w:author="Andrew Greiner" w:date="2020-06-15T20:55:00Z"/>
              <w:sz w:val="36"/>
              <w:szCs w:val="36"/>
            </w:rPr>
          </w:rPrChange>
        </w:rPr>
        <w:pPrChange w:id="26" w:author="Andrew Greiner" w:date="2020-06-15T20:57:00Z">
          <w:pPr>
            <w:pStyle w:val="Heading1"/>
            <w:spacing w:before="0" w:after="120"/>
            <w:jc w:val="center"/>
          </w:pPr>
        </w:pPrChange>
      </w:pPr>
    </w:p>
    <w:p w14:paraId="77CC1206" w14:textId="77777777" w:rsidR="00C50C1E" w:rsidRDefault="00C50C1E" w:rsidP="006D699C">
      <w:pPr>
        <w:pStyle w:val="Heading1"/>
        <w:spacing w:before="0" w:after="120"/>
        <w:jc w:val="center"/>
        <w:rPr>
          <w:ins w:id="27" w:author="Andrew Greiner" w:date="2020-06-15T20:55:00Z"/>
          <w:sz w:val="36"/>
          <w:szCs w:val="36"/>
        </w:rPr>
      </w:pPr>
    </w:p>
    <w:p w14:paraId="267F8963" w14:textId="77777777" w:rsidR="00C50C1E" w:rsidRDefault="00C50C1E" w:rsidP="006D699C">
      <w:pPr>
        <w:pStyle w:val="Heading1"/>
        <w:spacing w:before="0" w:after="120"/>
        <w:jc w:val="center"/>
        <w:rPr>
          <w:ins w:id="28" w:author="Andrew Greiner" w:date="2020-06-15T20:55:00Z"/>
          <w:sz w:val="36"/>
          <w:szCs w:val="36"/>
        </w:rPr>
      </w:pPr>
    </w:p>
    <w:p w14:paraId="263FF9C1" w14:textId="77777777" w:rsidR="00C50C1E" w:rsidRDefault="00C50C1E" w:rsidP="006D699C">
      <w:pPr>
        <w:pStyle w:val="Heading1"/>
        <w:spacing w:before="0" w:after="120"/>
        <w:jc w:val="center"/>
        <w:rPr>
          <w:ins w:id="29" w:author="Andrew Greiner" w:date="2020-06-15T20:55:00Z"/>
          <w:sz w:val="36"/>
          <w:szCs w:val="36"/>
        </w:rPr>
      </w:pPr>
    </w:p>
    <w:p w14:paraId="363E393A" w14:textId="77777777" w:rsidR="00C50C1E" w:rsidRDefault="00C50C1E" w:rsidP="006D699C">
      <w:pPr>
        <w:pStyle w:val="Heading1"/>
        <w:spacing w:before="0" w:after="120"/>
        <w:jc w:val="center"/>
        <w:rPr>
          <w:ins w:id="30" w:author="Andrew Greiner" w:date="2020-06-15T20:55:00Z"/>
          <w:sz w:val="36"/>
          <w:szCs w:val="36"/>
        </w:rPr>
      </w:pPr>
    </w:p>
    <w:p w14:paraId="32D61AA9" w14:textId="77777777" w:rsidR="00C50C1E" w:rsidRDefault="00C50C1E" w:rsidP="006D699C">
      <w:pPr>
        <w:pStyle w:val="Heading1"/>
        <w:spacing w:before="0" w:after="120"/>
        <w:jc w:val="center"/>
        <w:rPr>
          <w:ins w:id="31" w:author="Andrew Greiner" w:date="2020-06-15T20:55:00Z"/>
          <w:sz w:val="36"/>
          <w:szCs w:val="36"/>
        </w:rPr>
      </w:pPr>
    </w:p>
    <w:p w14:paraId="04A0CA74" w14:textId="77777777" w:rsidR="00C50C1E" w:rsidRDefault="00C50C1E" w:rsidP="006D699C">
      <w:pPr>
        <w:pStyle w:val="Heading1"/>
        <w:spacing w:before="0" w:after="120"/>
        <w:jc w:val="center"/>
        <w:rPr>
          <w:ins w:id="32" w:author="Andrew Greiner" w:date="2020-06-15T20:55:00Z"/>
          <w:sz w:val="36"/>
          <w:szCs w:val="36"/>
        </w:rPr>
      </w:pPr>
    </w:p>
    <w:p w14:paraId="7B73A457" w14:textId="77777777" w:rsidR="00C50C1E" w:rsidRDefault="00C50C1E" w:rsidP="006D699C">
      <w:pPr>
        <w:pStyle w:val="Heading1"/>
        <w:spacing w:before="0" w:after="120"/>
        <w:jc w:val="center"/>
        <w:rPr>
          <w:ins w:id="33" w:author="Andrew Greiner" w:date="2020-06-15T20:55:00Z"/>
          <w:sz w:val="36"/>
          <w:szCs w:val="36"/>
        </w:rPr>
      </w:pPr>
    </w:p>
    <w:p w14:paraId="7A80A3D3" w14:textId="77777777" w:rsidR="00C50C1E" w:rsidRDefault="00C50C1E" w:rsidP="006D699C">
      <w:pPr>
        <w:pStyle w:val="Heading1"/>
        <w:spacing w:before="0" w:after="120"/>
        <w:jc w:val="center"/>
        <w:rPr>
          <w:ins w:id="34" w:author="Andrew Greiner" w:date="2020-06-15T20:55:00Z"/>
          <w:sz w:val="36"/>
          <w:szCs w:val="36"/>
        </w:rPr>
      </w:pPr>
    </w:p>
    <w:p w14:paraId="5AB00C73" w14:textId="77777777" w:rsidR="00C50C1E" w:rsidRDefault="00C50C1E" w:rsidP="006D699C">
      <w:pPr>
        <w:pStyle w:val="Heading1"/>
        <w:spacing w:before="0" w:after="120"/>
        <w:jc w:val="center"/>
        <w:rPr>
          <w:ins w:id="35" w:author="Andrew Greiner" w:date="2020-06-15T20:55:00Z"/>
          <w:sz w:val="36"/>
          <w:szCs w:val="36"/>
        </w:rPr>
      </w:pPr>
    </w:p>
    <w:p w14:paraId="0F8D11D2" w14:textId="4BEBC9F0" w:rsidR="00C50C1E" w:rsidRDefault="00C50C1E" w:rsidP="006D699C">
      <w:pPr>
        <w:pStyle w:val="Heading1"/>
        <w:spacing w:before="0" w:after="120"/>
        <w:jc w:val="center"/>
        <w:rPr>
          <w:ins w:id="36" w:author="Andrew Greiner" w:date="2020-06-15T20:57:00Z"/>
          <w:sz w:val="36"/>
          <w:szCs w:val="36"/>
        </w:rPr>
      </w:pPr>
    </w:p>
    <w:p w14:paraId="2FAEDAE6" w14:textId="621073CF" w:rsidR="00C50C1E" w:rsidRDefault="00C50C1E" w:rsidP="00C50C1E">
      <w:pPr>
        <w:rPr>
          <w:ins w:id="37" w:author="Andrew Greiner" w:date="2020-06-15T20:57:00Z"/>
        </w:rPr>
      </w:pPr>
    </w:p>
    <w:p w14:paraId="2C37A644" w14:textId="6DF23EEA" w:rsidR="00C50C1E" w:rsidRDefault="00C50C1E" w:rsidP="00C50C1E">
      <w:pPr>
        <w:rPr>
          <w:ins w:id="38" w:author="Andrew Greiner" w:date="2020-06-15T20:57:00Z"/>
        </w:rPr>
      </w:pPr>
    </w:p>
    <w:p w14:paraId="19F2808E" w14:textId="77777777" w:rsidR="00C50C1E" w:rsidRPr="00F22E21" w:rsidRDefault="00C50C1E" w:rsidP="00C50C1E">
      <w:pPr>
        <w:spacing w:after="0" w:line="240" w:lineRule="auto"/>
        <w:rPr>
          <w:ins w:id="39" w:author="Andrew Greiner" w:date="2020-06-15T20:57:00Z"/>
          <w:b/>
        </w:rPr>
      </w:pPr>
      <w:bookmarkStart w:id="40" w:name="_Hlk48676678"/>
      <w:ins w:id="41" w:author="Andrew Greiner" w:date="2020-06-15T20:57:00Z">
        <w:r w:rsidRPr="00F22E21">
          <w:rPr>
            <w:b/>
          </w:rPr>
          <w:lastRenderedPageBreak/>
          <w:t>Change log</w:t>
        </w:r>
      </w:ins>
    </w:p>
    <w:p w14:paraId="073A9A29" w14:textId="77777777" w:rsidR="00C50C1E" w:rsidRPr="00F22E21" w:rsidRDefault="00C50C1E" w:rsidP="00C50C1E">
      <w:pPr>
        <w:spacing w:after="0" w:line="240" w:lineRule="auto"/>
        <w:rPr>
          <w:ins w:id="42" w:author="Andrew Greiner" w:date="2020-06-15T20:57:00Z"/>
        </w:rPr>
      </w:pPr>
    </w:p>
    <w:p w14:paraId="6E38D0D0" w14:textId="77777777" w:rsidR="00C50C1E" w:rsidRPr="00F22E21" w:rsidRDefault="00C50C1E" w:rsidP="00C50C1E">
      <w:pPr>
        <w:spacing w:after="0" w:line="240" w:lineRule="auto"/>
        <w:rPr>
          <w:ins w:id="43" w:author="Andrew Greiner" w:date="2020-06-15T20:57:00Z"/>
        </w:rPr>
      </w:pPr>
      <w:ins w:id="44" w:author="Andrew Greiner" w:date="2020-06-15T20:57:00Z">
        <w:r w:rsidRPr="00F22E21">
          <w:t xml:space="preserve">This table lists the </w:t>
        </w:r>
        <w:r>
          <w:t xml:space="preserve">changes </w:t>
        </w:r>
        <w:r w:rsidRPr="00F22E21">
          <w:t>since LCOM.</w:t>
        </w:r>
      </w:ins>
    </w:p>
    <w:p w14:paraId="14AFA511" w14:textId="77777777" w:rsidR="00C50C1E" w:rsidRPr="00F22E21" w:rsidRDefault="00C50C1E" w:rsidP="00C50C1E">
      <w:pPr>
        <w:spacing w:after="0" w:line="240" w:lineRule="auto"/>
        <w:rPr>
          <w:ins w:id="45" w:author="Andrew Greiner" w:date="2020-06-15T20:57:00Z"/>
        </w:rPr>
      </w:pPr>
    </w:p>
    <w:tbl>
      <w:tblPr>
        <w:tblStyle w:val="TableGrid1"/>
        <w:tblW w:w="0" w:type="auto"/>
        <w:tblLook w:val="04A0" w:firstRow="1" w:lastRow="0" w:firstColumn="1" w:lastColumn="0" w:noHBand="0" w:noVBand="1"/>
      </w:tblPr>
      <w:tblGrid>
        <w:gridCol w:w="1238"/>
        <w:gridCol w:w="1132"/>
        <w:gridCol w:w="6064"/>
      </w:tblGrid>
      <w:tr w:rsidR="00C50C1E" w:rsidRPr="00F22E21" w14:paraId="1A798CE9" w14:textId="77777777" w:rsidTr="00694208">
        <w:trPr>
          <w:ins w:id="46" w:author="Andrew Greiner" w:date="2020-06-15T20:57:00Z"/>
        </w:trPr>
        <w:tc>
          <w:tcPr>
            <w:tcW w:w="1238" w:type="dxa"/>
          </w:tcPr>
          <w:p w14:paraId="315C2710" w14:textId="77777777" w:rsidR="00C50C1E" w:rsidRPr="00F22E21" w:rsidRDefault="00C50C1E" w:rsidP="00694208">
            <w:pPr>
              <w:rPr>
                <w:ins w:id="47" w:author="Andrew Greiner" w:date="2020-06-15T20:57:00Z"/>
              </w:rPr>
            </w:pPr>
            <w:ins w:id="48" w:author="Andrew Greiner" w:date="2020-06-15T20:57:00Z">
              <w:r w:rsidRPr="00F22E21">
                <w:t>Date</w:t>
              </w:r>
            </w:ins>
          </w:p>
        </w:tc>
        <w:tc>
          <w:tcPr>
            <w:tcW w:w="1132" w:type="dxa"/>
          </w:tcPr>
          <w:p w14:paraId="375358E5" w14:textId="77777777" w:rsidR="00C50C1E" w:rsidRPr="00F22E21" w:rsidRDefault="00C50C1E" w:rsidP="00694208">
            <w:pPr>
              <w:rPr>
                <w:ins w:id="49" w:author="Andrew Greiner" w:date="2020-06-15T20:57:00Z"/>
              </w:rPr>
            </w:pPr>
            <w:ins w:id="50" w:author="Andrew Greiner" w:date="2020-06-15T20:57:00Z">
              <w:r w:rsidRPr="00F22E21">
                <w:t>Author</w:t>
              </w:r>
            </w:ins>
          </w:p>
        </w:tc>
        <w:tc>
          <w:tcPr>
            <w:tcW w:w="6064" w:type="dxa"/>
          </w:tcPr>
          <w:p w14:paraId="138618FE" w14:textId="77777777" w:rsidR="00C50C1E" w:rsidRPr="00F22E21" w:rsidRDefault="00C50C1E" w:rsidP="00694208">
            <w:pPr>
              <w:rPr>
                <w:ins w:id="51" w:author="Andrew Greiner" w:date="2020-06-15T20:57:00Z"/>
              </w:rPr>
            </w:pPr>
            <w:ins w:id="52" w:author="Andrew Greiner" w:date="2020-06-15T20:57:00Z">
              <w:r w:rsidRPr="00F22E21">
                <w:t>Notes</w:t>
              </w:r>
            </w:ins>
          </w:p>
        </w:tc>
      </w:tr>
      <w:tr w:rsidR="00C50C1E" w:rsidRPr="00F22E21" w14:paraId="642D3DF2" w14:textId="77777777" w:rsidTr="00694208">
        <w:trPr>
          <w:ins w:id="53" w:author="Andrew Greiner" w:date="2020-06-15T20:57:00Z"/>
        </w:trPr>
        <w:tc>
          <w:tcPr>
            <w:tcW w:w="1238" w:type="dxa"/>
          </w:tcPr>
          <w:p w14:paraId="441F88CE" w14:textId="52700083" w:rsidR="00C50C1E" w:rsidRPr="00F22E21" w:rsidRDefault="007146D2" w:rsidP="00694208">
            <w:pPr>
              <w:rPr>
                <w:ins w:id="54" w:author="Andrew Greiner" w:date="2020-06-15T20:57:00Z"/>
              </w:rPr>
            </w:pPr>
            <w:ins w:id="55" w:author="Andrew Greiner" w:date="2020-06-15T21:40:00Z">
              <w:r>
                <w:t>05</w:t>
              </w:r>
            </w:ins>
            <w:ins w:id="56" w:author="Andrew Greiner" w:date="2020-06-15T21:39:00Z">
              <w:r>
                <w:t>/06/2020</w:t>
              </w:r>
            </w:ins>
          </w:p>
        </w:tc>
        <w:tc>
          <w:tcPr>
            <w:tcW w:w="1132" w:type="dxa"/>
          </w:tcPr>
          <w:p w14:paraId="08D02F97" w14:textId="5BBC893D" w:rsidR="00C50C1E" w:rsidRPr="00F22E21" w:rsidRDefault="007146D2" w:rsidP="00694208">
            <w:pPr>
              <w:rPr>
                <w:ins w:id="57" w:author="Andrew Greiner" w:date="2020-06-15T20:57:00Z"/>
              </w:rPr>
            </w:pPr>
            <w:ins w:id="58" w:author="Andrew Greiner" w:date="2020-06-15T21:39:00Z">
              <w:r>
                <w:t>Andrew</w:t>
              </w:r>
            </w:ins>
          </w:p>
        </w:tc>
        <w:tc>
          <w:tcPr>
            <w:tcW w:w="6064" w:type="dxa"/>
          </w:tcPr>
          <w:p w14:paraId="35BE64C9" w14:textId="74C30856" w:rsidR="00C50C1E" w:rsidRPr="00F22E21" w:rsidRDefault="007146D2" w:rsidP="00694208">
            <w:pPr>
              <w:rPr>
                <w:ins w:id="59" w:author="Andrew Greiner" w:date="2020-06-15T20:57:00Z"/>
              </w:rPr>
            </w:pPr>
            <w:ins w:id="60" w:author="Andrew Greiner" w:date="2020-06-15T21:39:00Z">
              <w:r>
                <w:t xml:space="preserve">Added </w:t>
              </w:r>
            </w:ins>
            <w:ins w:id="61" w:author="Andrew Greiner" w:date="2020-06-15T21:44:00Z">
              <w:r>
                <w:t>controller restart log use case</w:t>
              </w:r>
            </w:ins>
          </w:p>
        </w:tc>
      </w:tr>
      <w:tr w:rsidR="007146D2" w:rsidRPr="00F22E21" w14:paraId="6ADB8297" w14:textId="77777777" w:rsidTr="00694208">
        <w:trPr>
          <w:ins w:id="62" w:author="Andrew Greiner" w:date="2020-06-15T21:40:00Z"/>
        </w:trPr>
        <w:tc>
          <w:tcPr>
            <w:tcW w:w="1238" w:type="dxa"/>
          </w:tcPr>
          <w:p w14:paraId="53B2B25A" w14:textId="310A9B5C" w:rsidR="007146D2" w:rsidRDefault="007146D2" w:rsidP="00694208">
            <w:pPr>
              <w:rPr>
                <w:ins w:id="63" w:author="Andrew Greiner" w:date="2020-06-15T21:40:00Z"/>
              </w:rPr>
            </w:pPr>
            <w:ins w:id="64" w:author="Andrew Greiner" w:date="2020-06-15T21:40:00Z">
              <w:r>
                <w:t>06/06/2020</w:t>
              </w:r>
            </w:ins>
          </w:p>
        </w:tc>
        <w:tc>
          <w:tcPr>
            <w:tcW w:w="1132" w:type="dxa"/>
          </w:tcPr>
          <w:p w14:paraId="097119CA" w14:textId="4714BF16" w:rsidR="007146D2" w:rsidRDefault="007146D2" w:rsidP="00694208">
            <w:pPr>
              <w:rPr>
                <w:ins w:id="65" w:author="Andrew Greiner" w:date="2020-06-15T21:40:00Z"/>
              </w:rPr>
            </w:pPr>
            <w:ins w:id="66" w:author="Andrew Greiner" w:date="2020-06-15T21:40:00Z">
              <w:r>
                <w:t>Andrew</w:t>
              </w:r>
            </w:ins>
          </w:p>
        </w:tc>
        <w:tc>
          <w:tcPr>
            <w:tcW w:w="6064" w:type="dxa"/>
          </w:tcPr>
          <w:p w14:paraId="52F70DDC" w14:textId="696F0BD1" w:rsidR="007146D2" w:rsidRDefault="007146D2" w:rsidP="00694208">
            <w:pPr>
              <w:rPr>
                <w:ins w:id="67" w:author="Andrew Greiner" w:date="2020-06-15T21:40:00Z"/>
              </w:rPr>
            </w:pPr>
            <w:ins w:id="68" w:author="Andrew Greiner" w:date="2020-06-15T21:40:00Z">
              <w:r>
                <w:t xml:space="preserve">Added </w:t>
              </w:r>
            </w:ins>
            <w:ins w:id="69" w:author="Andrew Greiner" w:date="2020-06-15T21:44:00Z">
              <w:r>
                <w:t>status change report use case</w:t>
              </w:r>
            </w:ins>
          </w:p>
        </w:tc>
      </w:tr>
      <w:tr w:rsidR="007146D2" w:rsidRPr="00F22E21" w14:paraId="600E54A6" w14:textId="77777777" w:rsidTr="00694208">
        <w:trPr>
          <w:ins w:id="70" w:author="Andrew Greiner" w:date="2020-06-15T21:40:00Z"/>
        </w:trPr>
        <w:tc>
          <w:tcPr>
            <w:tcW w:w="1238" w:type="dxa"/>
          </w:tcPr>
          <w:p w14:paraId="21BC7D62" w14:textId="0E22E2D0" w:rsidR="007146D2" w:rsidRDefault="007146D2" w:rsidP="00694208">
            <w:pPr>
              <w:rPr>
                <w:ins w:id="71" w:author="Andrew Greiner" w:date="2020-06-15T21:40:00Z"/>
              </w:rPr>
            </w:pPr>
            <w:ins w:id="72" w:author="Andrew Greiner" w:date="2020-06-15T21:40:00Z">
              <w:r>
                <w:t>06/06/2020</w:t>
              </w:r>
            </w:ins>
          </w:p>
        </w:tc>
        <w:tc>
          <w:tcPr>
            <w:tcW w:w="1132" w:type="dxa"/>
          </w:tcPr>
          <w:p w14:paraId="5722E1F5" w14:textId="184650DF" w:rsidR="007146D2" w:rsidRDefault="007146D2" w:rsidP="00694208">
            <w:pPr>
              <w:rPr>
                <w:ins w:id="73" w:author="Andrew Greiner" w:date="2020-06-15T21:40:00Z"/>
              </w:rPr>
            </w:pPr>
            <w:ins w:id="74" w:author="Andrew Greiner" w:date="2020-06-15T21:40:00Z">
              <w:r>
                <w:t>Andrew</w:t>
              </w:r>
            </w:ins>
          </w:p>
        </w:tc>
        <w:tc>
          <w:tcPr>
            <w:tcW w:w="6064" w:type="dxa"/>
          </w:tcPr>
          <w:p w14:paraId="7043472C" w14:textId="4DBDFCDF" w:rsidR="007146D2" w:rsidRDefault="007146D2" w:rsidP="00694208">
            <w:pPr>
              <w:rPr>
                <w:ins w:id="75" w:author="Andrew Greiner" w:date="2020-06-15T21:40:00Z"/>
              </w:rPr>
            </w:pPr>
            <w:ins w:id="76" w:author="Andrew Greiner" w:date="2020-06-15T21:40:00Z">
              <w:r>
                <w:t xml:space="preserve">Added </w:t>
              </w:r>
            </w:ins>
            <w:ins w:id="77" w:author="Andrew Greiner" w:date="2020-06-15T21:45:00Z">
              <w:r>
                <w:t>fill time estimate use case</w:t>
              </w:r>
            </w:ins>
          </w:p>
        </w:tc>
      </w:tr>
      <w:tr w:rsidR="002209FB" w:rsidRPr="00F22E21" w14:paraId="204F9503" w14:textId="77777777" w:rsidTr="00694208">
        <w:trPr>
          <w:ins w:id="78" w:author="Andrew Greiner" w:date="2020-06-20T11:48:00Z"/>
        </w:trPr>
        <w:tc>
          <w:tcPr>
            <w:tcW w:w="1238" w:type="dxa"/>
          </w:tcPr>
          <w:p w14:paraId="6E0E078C" w14:textId="02E9DEC7" w:rsidR="002209FB" w:rsidRDefault="002209FB" w:rsidP="00694208">
            <w:pPr>
              <w:rPr>
                <w:ins w:id="79" w:author="Andrew Greiner" w:date="2020-06-20T11:48:00Z"/>
              </w:rPr>
            </w:pPr>
            <w:ins w:id="80" w:author="Andrew Greiner" w:date="2020-06-20T11:49:00Z">
              <w:r>
                <w:t>14/06/2020</w:t>
              </w:r>
            </w:ins>
          </w:p>
        </w:tc>
        <w:tc>
          <w:tcPr>
            <w:tcW w:w="1132" w:type="dxa"/>
          </w:tcPr>
          <w:p w14:paraId="2B4478A7" w14:textId="36FAD1AB" w:rsidR="002209FB" w:rsidRDefault="002209FB" w:rsidP="00694208">
            <w:pPr>
              <w:rPr>
                <w:ins w:id="81" w:author="Andrew Greiner" w:date="2020-06-20T11:48:00Z"/>
              </w:rPr>
            </w:pPr>
            <w:ins w:id="82" w:author="Andrew Greiner" w:date="2020-06-20T11:49:00Z">
              <w:r>
                <w:t>Andrew</w:t>
              </w:r>
            </w:ins>
          </w:p>
        </w:tc>
        <w:tc>
          <w:tcPr>
            <w:tcW w:w="6064" w:type="dxa"/>
          </w:tcPr>
          <w:p w14:paraId="7CD55CA1" w14:textId="4E17BE7A" w:rsidR="002209FB" w:rsidRDefault="002209FB" w:rsidP="00694208">
            <w:pPr>
              <w:rPr>
                <w:ins w:id="83" w:author="Andrew Greiner" w:date="2020-06-20T11:48:00Z"/>
              </w:rPr>
            </w:pPr>
            <w:ins w:id="84" w:author="Andrew Greiner" w:date="2020-06-20T11:49:00Z">
              <w:r>
                <w:t>Added Use Case to describe the controller ignoring invalid messages</w:t>
              </w:r>
            </w:ins>
          </w:p>
        </w:tc>
      </w:tr>
      <w:tr w:rsidR="007146D2" w:rsidRPr="00F22E21" w14:paraId="7E86FDA0" w14:textId="77777777" w:rsidTr="00694208">
        <w:trPr>
          <w:ins w:id="85" w:author="Andrew Greiner" w:date="2020-06-15T21:41:00Z"/>
        </w:trPr>
        <w:tc>
          <w:tcPr>
            <w:tcW w:w="1238" w:type="dxa"/>
          </w:tcPr>
          <w:p w14:paraId="7DDD7048" w14:textId="01BEC447" w:rsidR="007146D2" w:rsidRDefault="007146D2" w:rsidP="00694208">
            <w:pPr>
              <w:rPr>
                <w:ins w:id="86" w:author="Andrew Greiner" w:date="2020-06-15T21:41:00Z"/>
              </w:rPr>
            </w:pPr>
            <w:ins w:id="87" w:author="Andrew Greiner" w:date="2020-06-15T21:41:00Z">
              <w:r>
                <w:t>15/06/2020</w:t>
              </w:r>
            </w:ins>
          </w:p>
        </w:tc>
        <w:tc>
          <w:tcPr>
            <w:tcW w:w="1132" w:type="dxa"/>
          </w:tcPr>
          <w:p w14:paraId="33297052" w14:textId="22B31079" w:rsidR="007146D2" w:rsidRDefault="007146D2" w:rsidP="00694208">
            <w:pPr>
              <w:rPr>
                <w:ins w:id="88" w:author="Andrew Greiner" w:date="2020-06-15T21:41:00Z"/>
              </w:rPr>
            </w:pPr>
            <w:ins w:id="89" w:author="Andrew Greiner" w:date="2020-06-15T21:41:00Z">
              <w:r>
                <w:t>Andrew</w:t>
              </w:r>
            </w:ins>
          </w:p>
        </w:tc>
        <w:tc>
          <w:tcPr>
            <w:tcW w:w="6064" w:type="dxa"/>
          </w:tcPr>
          <w:p w14:paraId="57C6BE7F" w14:textId="6EB314C4" w:rsidR="007146D2" w:rsidRDefault="007146D2" w:rsidP="00694208">
            <w:pPr>
              <w:rPr>
                <w:ins w:id="90" w:author="Andrew Greiner" w:date="2020-06-15T21:41:00Z"/>
              </w:rPr>
            </w:pPr>
            <w:ins w:id="91" w:author="Andrew Greiner" w:date="2020-06-15T21:41:00Z">
              <w:r>
                <w:t xml:space="preserve">Updated </w:t>
              </w:r>
            </w:ins>
            <w:ins w:id="92" w:author="Andrew Greiner" w:date="2020-06-15T21:45:00Z">
              <w:r>
                <w:t>use case diagram</w:t>
              </w:r>
            </w:ins>
            <w:ins w:id="93" w:author="Andrew Greiner" w:date="2020-06-15T21:41:00Z">
              <w:r>
                <w:t xml:space="preserve"> to include new </w:t>
              </w:r>
            </w:ins>
            <w:ins w:id="94" w:author="Andrew Greiner" w:date="2020-06-15T21:42:00Z">
              <w:r>
                <w:t>use cases</w:t>
              </w:r>
            </w:ins>
          </w:p>
        </w:tc>
      </w:tr>
      <w:tr w:rsidR="007146D2" w:rsidRPr="00F22E21" w14:paraId="714F4717" w14:textId="77777777" w:rsidTr="00694208">
        <w:trPr>
          <w:ins w:id="95" w:author="Andrew Greiner" w:date="2020-06-15T21:42:00Z"/>
        </w:trPr>
        <w:tc>
          <w:tcPr>
            <w:tcW w:w="1238" w:type="dxa"/>
          </w:tcPr>
          <w:p w14:paraId="3ABC0497" w14:textId="29B8092F" w:rsidR="007146D2" w:rsidRDefault="007146D2" w:rsidP="00694208">
            <w:pPr>
              <w:rPr>
                <w:ins w:id="96" w:author="Andrew Greiner" w:date="2020-06-15T21:42:00Z"/>
              </w:rPr>
            </w:pPr>
            <w:ins w:id="97" w:author="Andrew Greiner" w:date="2020-06-15T21:42:00Z">
              <w:r>
                <w:t>15/06/2020</w:t>
              </w:r>
            </w:ins>
          </w:p>
        </w:tc>
        <w:tc>
          <w:tcPr>
            <w:tcW w:w="1132" w:type="dxa"/>
          </w:tcPr>
          <w:p w14:paraId="5A08DC90" w14:textId="65E83DA0" w:rsidR="007146D2" w:rsidRDefault="007146D2" w:rsidP="00694208">
            <w:pPr>
              <w:rPr>
                <w:ins w:id="98" w:author="Andrew Greiner" w:date="2020-06-15T21:42:00Z"/>
              </w:rPr>
            </w:pPr>
            <w:ins w:id="99" w:author="Andrew Greiner" w:date="2020-06-15T21:42:00Z">
              <w:r>
                <w:t>Tristan</w:t>
              </w:r>
            </w:ins>
          </w:p>
        </w:tc>
        <w:tc>
          <w:tcPr>
            <w:tcW w:w="6064" w:type="dxa"/>
          </w:tcPr>
          <w:p w14:paraId="210253A3" w14:textId="1CF86272" w:rsidR="007146D2" w:rsidRDefault="007146D2" w:rsidP="00694208">
            <w:pPr>
              <w:rPr>
                <w:ins w:id="100" w:author="Andrew Greiner" w:date="2020-06-15T21:42:00Z"/>
              </w:rPr>
            </w:pPr>
            <w:ins w:id="101" w:author="Andrew Greiner" w:date="2020-06-15T21:42:00Z">
              <w:r>
                <w:t xml:space="preserve">Added </w:t>
              </w:r>
            </w:ins>
            <w:ins w:id="102" w:author="Andrew Greiner" w:date="2020-06-15T21:45:00Z">
              <w:r>
                <w:t>new state and sequence diagrams</w:t>
              </w:r>
            </w:ins>
          </w:p>
        </w:tc>
      </w:tr>
      <w:tr w:rsidR="007146D2" w:rsidRPr="00F22E21" w14:paraId="29222684" w14:textId="77777777" w:rsidTr="00694208">
        <w:trPr>
          <w:ins w:id="103" w:author="Andrew Greiner" w:date="2020-06-15T21:42:00Z"/>
        </w:trPr>
        <w:tc>
          <w:tcPr>
            <w:tcW w:w="1238" w:type="dxa"/>
          </w:tcPr>
          <w:p w14:paraId="12170899" w14:textId="4D693D74" w:rsidR="007146D2" w:rsidRDefault="007146D2" w:rsidP="00694208">
            <w:pPr>
              <w:rPr>
                <w:ins w:id="104" w:author="Andrew Greiner" w:date="2020-06-15T21:42:00Z"/>
              </w:rPr>
            </w:pPr>
            <w:ins w:id="105" w:author="Andrew Greiner" w:date="2020-06-15T21:42:00Z">
              <w:r>
                <w:t>15/06/2020</w:t>
              </w:r>
            </w:ins>
          </w:p>
        </w:tc>
        <w:tc>
          <w:tcPr>
            <w:tcW w:w="1132" w:type="dxa"/>
          </w:tcPr>
          <w:p w14:paraId="18B19161" w14:textId="3B1A87D9" w:rsidR="007146D2" w:rsidRDefault="007146D2" w:rsidP="00694208">
            <w:pPr>
              <w:rPr>
                <w:ins w:id="106" w:author="Andrew Greiner" w:date="2020-06-15T21:42:00Z"/>
              </w:rPr>
            </w:pPr>
            <w:ins w:id="107" w:author="Andrew Greiner" w:date="2020-06-15T21:42:00Z">
              <w:r>
                <w:t>David</w:t>
              </w:r>
            </w:ins>
          </w:p>
        </w:tc>
        <w:tc>
          <w:tcPr>
            <w:tcW w:w="6064" w:type="dxa"/>
          </w:tcPr>
          <w:p w14:paraId="6F22E7C3" w14:textId="104A3682" w:rsidR="007146D2" w:rsidRDefault="007146D2" w:rsidP="00694208">
            <w:pPr>
              <w:rPr>
                <w:ins w:id="108" w:author="Andrew Greiner" w:date="2020-06-15T21:42:00Z"/>
              </w:rPr>
            </w:pPr>
            <w:ins w:id="109" w:author="Andrew Greiner" w:date="2020-06-15T21:42:00Z">
              <w:r>
                <w:t xml:space="preserve">Added updated </w:t>
              </w:r>
            </w:ins>
            <w:ins w:id="110" w:author="Andrew Greiner" w:date="2020-06-15T21:45:00Z">
              <w:r>
                <w:t>data flow diagram</w:t>
              </w:r>
            </w:ins>
          </w:p>
        </w:tc>
      </w:tr>
      <w:tr w:rsidR="007146D2" w:rsidRPr="00F22E21" w14:paraId="1088EC1D" w14:textId="77777777" w:rsidTr="00694208">
        <w:trPr>
          <w:ins w:id="111" w:author="Andrew Greiner" w:date="2020-06-15T21:43:00Z"/>
        </w:trPr>
        <w:tc>
          <w:tcPr>
            <w:tcW w:w="1238" w:type="dxa"/>
          </w:tcPr>
          <w:p w14:paraId="649CFEE4" w14:textId="7DBBFF70" w:rsidR="007146D2" w:rsidRDefault="007146D2" w:rsidP="00694208">
            <w:pPr>
              <w:rPr>
                <w:ins w:id="112" w:author="Andrew Greiner" w:date="2020-06-15T21:43:00Z"/>
              </w:rPr>
            </w:pPr>
            <w:ins w:id="113" w:author="Andrew Greiner" w:date="2020-06-15T21:43:00Z">
              <w:r>
                <w:t>15/06/2020</w:t>
              </w:r>
            </w:ins>
          </w:p>
        </w:tc>
        <w:tc>
          <w:tcPr>
            <w:tcW w:w="1132" w:type="dxa"/>
          </w:tcPr>
          <w:p w14:paraId="75EB52E8" w14:textId="0EE27947" w:rsidR="007146D2" w:rsidRDefault="007146D2" w:rsidP="00694208">
            <w:pPr>
              <w:rPr>
                <w:ins w:id="114" w:author="Andrew Greiner" w:date="2020-06-15T21:43:00Z"/>
              </w:rPr>
            </w:pPr>
            <w:ins w:id="115" w:author="Andrew Greiner" w:date="2020-06-15T21:43:00Z">
              <w:r>
                <w:t>David</w:t>
              </w:r>
            </w:ins>
          </w:p>
        </w:tc>
        <w:tc>
          <w:tcPr>
            <w:tcW w:w="6064" w:type="dxa"/>
          </w:tcPr>
          <w:p w14:paraId="5FD88591" w14:textId="5B5DBF88" w:rsidR="007146D2" w:rsidRDefault="007146D2" w:rsidP="00694208">
            <w:pPr>
              <w:rPr>
                <w:ins w:id="116" w:author="Andrew Greiner" w:date="2020-06-15T21:43:00Z"/>
              </w:rPr>
            </w:pPr>
            <w:ins w:id="117" w:author="Andrew Greiner" w:date="2020-06-15T21:43:00Z">
              <w:r>
                <w:t>Updated NFR’s to more accurately reflect the project</w:t>
              </w:r>
            </w:ins>
          </w:p>
        </w:tc>
      </w:tr>
      <w:tr w:rsidR="007146D2" w:rsidRPr="00F22E21" w14:paraId="31CE54DE" w14:textId="77777777" w:rsidTr="00694208">
        <w:trPr>
          <w:ins w:id="118" w:author="Andrew Greiner" w:date="2020-06-15T21:43:00Z"/>
        </w:trPr>
        <w:tc>
          <w:tcPr>
            <w:tcW w:w="1238" w:type="dxa"/>
          </w:tcPr>
          <w:p w14:paraId="2C859FF5" w14:textId="0CD91FC3" w:rsidR="007146D2" w:rsidRDefault="007146D2" w:rsidP="00694208">
            <w:pPr>
              <w:rPr>
                <w:ins w:id="119" w:author="Andrew Greiner" w:date="2020-06-15T21:43:00Z"/>
              </w:rPr>
            </w:pPr>
            <w:ins w:id="120" w:author="Andrew Greiner" w:date="2020-06-15T21:43:00Z">
              <w:r>
                <w:t>15/06/20</w:t>
              </w:r>
            </w:ins>
            <w:ins w:id="121" w:author="Andrew Greiner" w:date="2020-06-15T21:44:00Z">
              <w:r>
                <w:t>20</w:t>
              </w:r>
            </w:ins>
          </w:p>
        </w:tc>
        <w:tc>
          <w:tcPr>
            <w:tcW w:w="1132" w:type="dxa"/>
          </w:tcPr>
          <w:p w14:paraId="1D5643D0" w14:textId="1F6C2E16" w:rsidR="007146D2" w:rsidRDefault="007146D2" w:rsidP="00694208">
            <w:pPr>
              <w:rPr>
                <w:ins w:id="122" w:author="Andrew Greiner" w:date="2020-06-15T21:43:00Z"/>
              </w:rPr>
            </w:pPr>
            <w:ins w:id="123" w:author="Andrew Greiner" w:date="2020-06-15T21:44:00Z">
              <w:r>
                <w:t>Andrew</w:t>
              </w:r>
            </w:ins>
          </w:p>
        </w:tc>
        <w:tc>
          <w:tcPr>
            <w:tcW w:w="6064" w:type="dxa"/>
          </w:tcPr>
          <w:p w14:paraId="117432D2" w14:textId="7F1957E2" w:rsidR="007146D2" w:rsidRDefault="007146D2" w:rsidP="00694208">
            <w:pPr>
              <w:rPr>
                <w:ins w:id="124" w:author="Andrew Greiner" w:date="2020-06-15T21:43:00Z"/>
              </w:rPr>
            </w:pPr>
            <w:ins w:id="125" w:author="Andrew Greiner" w:date="2020-06-15T21:44:00Z">
              <w:r>
                <w:t>Collected new diagrams and updates to the doc.  Added title page and change log</w:t>
              </w:r>
            </w:ins>
          </w:p>
        </w:tc>
      </w:tr>
      <w:tr w:rsidR="008E6D65" w:rsidRPr="00F22E21" w14:paraId="523861AB" w14:textId="77777777" w:rsidTr="00694208">
        <w:trPr>
          <w:ins w:id="126" w:author="David Taylor" w:date="2020-08-18T17:13:00Z"/>
        </w:trPr>
        <w:tc>
          <w:tcPr>
            <w:tcW w:w="1238" w:type="dxa"/>
          </w:tcPr>
          <w:p w14:paraId="459B1991" w14:textId="7DF91E2F" w:rsidR="008E6D65" w:rsidRDefault="008E6D65" w:rsidP="00694208">
            <w:pPr>
              <w:rPr>
                <w:ins w:id="127" w:author="David Taylor" w:date="2020-08-18T17:13:00Z"/>
              </w:rPr>
            </w:pPr>
            <w:ins w:id="128" w:author="David Taylor" w:date="2020-08-18T17:13:00Z">
              <w:r>
                <w:t>18/08/2020</w:t>
              </w:r>
            </w:ins>
          </w:p>
        </w:tc>
        <w:tc>
          <w:tcPr>
            <w:tcW w:w="1132" w:type="dxa"/>
          </w:tcPr>
          <w:p w14:paraId="6A30A6AA" w14:textId="303AF490" w:rsidR="008E6D65" w:rsidRDefault="008E6D65" w:rsidP="00694208">
            <w:pPr>
              <w:rPr>
                <w:ins w:id="129" w:author="David Taylor" w:date="2020-08-18T17:13:00Z"/>
              </w:rPr>
            </w:pPr>
            <w:ins w:id="130" w:author="David Taylor" w:date="2020-08-18T17:13:00Z">
              <w:r>
                <w:t>David</w:t>
              </w:r>
            </w:ins>
          </w:p>
        </w:tc>
        <w:tc>
          <w:tcPr>
            <w:tcW w:w="6064" w:type="dxa"/>
          </w:tcPr>
          <w:p w14:paraId="6776C38A" w14:textId="60FB71F2" w:rsidR="008E6D65" w:rsidRDefault="008E6D65" w:rsidP="00694208">
            <w:pPr>
              <w:rPr>
                <w:ins w:id="131" w:author="David Taylor" w:date="2020-08-18T17:13:00Z"/>
              </w:rPr>
            </w:pPr>
            <w:ins w:id="132" w:author="David Taylor" w:date="2020-08-18T17:13:00Z">
              <w:r>
                <w:t xml:space="preserve">Added use case for stopping pump when an </w:t>
              </w:r>
            </w:ins>
            <w:ins w:id="133" w:author="David Taylor" w:date="2020-08-18T17:14:00Z">
              <w:r>
                <w:t xml:space="preserve">error </w:t>
              </w:r>
            </w:ins>
            <w:ins w:id="134" w:author="David Taylor" w:date="2020-08-18T17:13:00Z">
              <w:r>
                <w:t xml:space="preserve">input signal </w:t>
              </w:r>
            </w:ins>
            <w:ins w:id="135" w:author="David Taylor" w:date="2020-08-18T17:14:00Z">
              <w:r>
                <w:t>is asserted</w:t>
              </w:r>
            </w:ins>
          </w:p>
        </w:tc>
      </w:tr>
      <w:tr w:rsidR="00AE7B1A" w:rsidRPr="00F22E21" w14:paraId="692EE8EA" w14:textId="77777777" w:rsidTr="00694208">
        <w:trPr>
          <w:ins w:id="136" w:author="David Taylor" w:date="2020-09-11T14:39:00Z"/>
        </w:trPr>
        <w:tc>
          <w:tcPr>
            <w:tcW w:w="1238" w:type="dxa"/>
          </w:tcPr>
          <w:p w14:paraId="5AF51D62" w14:textId="3037FAA4" w:rsidR="00AE7B1A" w:rsidRDefault="00AE7B1A" w:rsidP="00694208">
            <w:pPr>
              <w:rPr>
                <w:ins w:id="137" w:author="David Taylor" w:date="2020-09-11T14:39:00Z"/>
              </w:rPr>
            </w:pPr>
            <w:ins w:id="138" w:author="David Taylor" w:date="2020-09-11T14:39:00Z">
              <w:r>
                <w:t>11/09/2020</w:t>
              </w:r>
            </w:ins>
          </w:p>
        </w:tc>
        <w:tc>
          <w:tcPr>
            <w:tcW w:w="1132" w:type="dxa"/>
          </w:tcPr>
          <w:p w14:paraId="08751FEE" w14:textId="411A14DA" w:rsidR="00AE7B1A" w:rsidRDefault="00AE7B1A" w:rsidP="00694208">
            <w:pPr>
              <w:rPr>
                <w:ins w:id="139" w:author="David Taylor" w:date="2020-09-11T14:39:00Z"/>
              </w:rPr>
            </w:pPr>
            <w:ins w:id="140" w:author="David Taylor" w:date="2020-09-11T14:39:00Z">
              <w:r>
                <w:t>David</w:t>
              </w:r>
            </w:ins>
          </w:p>
        </w:tc>
        <w:tc>
          <w:tcPr>
            <w:tcW w:w="6064" w:type="dxa"/>
          </w:tcPr>
          <w:p w14:paraId="1056B372" w14:textId="2647DBCD" w:rsidR="00AE7B1A" w:rsidRDefault="00AE7B1A" w:rsidP="00694208">
            <w:pPr>
              <w:rPr>
                <w:ins w:id="141" w:author="David Taylor" w:date="2020-09-11T14:39:00Z"/>
              </w:rPr>
            </w:pPr>
            <w:ins w:id="142" w:author="David Taylor" w:date="2020-09-11T14:39:00Z">
              <w:r>
                <w:t>Updated some use-cases, removed others that ended up not being part of the s</w:t>
              </w:r>
            </w:ins>
            <w:ins w:id="143" w:author="David Taylor" w:date="2020-09-11T14:40:00Z">
              <w:r>
                <w:t>ystem.</w:t>
              </w:r>
            </w:ins>
            <w:bookmarkStart w:id="144" w:name="_GoBack"/>
            <w:bookmarkEnd w:id="144"/>
          </w:p>
        </w:tc>
      </w:tr>
    </w:tbl>
    <w:p w14:paraId="6CAE424D" w14:textId="77777777" w:rsidR="00C50C1E" w:rsidRPr="00F22E21" w:rsidRDefault="00C50C1E" w:rsidP="00C50C1E">
      <w:pPr>
        <w:spacing w:after="0" w:line="240" w:lineRule="auto"/>
        <w:rPr>
          <w:ins w:id="145" w:author="Andrew Greiner" w:date="2020-06-15T20:57:00Z"/>
        </w:rPr>
      </w:pPr>
    </w:p>
    <w:bookmarkEnd w:id="40"/>
    <w:p w14:paraId="1CA1ADC9" w14:textId="0194BF35" w:rsidR="00C50C1E" w:rsidRDefault="00C50C1E" w:rsidP="00C50C1E">
      <w:pPr>
        <w:rPr>
          <w:ins w:id="146" w:author="Andrew Greiner" w:date="2020-06-15T20:57:00Z"/>
        </w:rPr>
      </w:pPr>
    </w:p>
    <w:p w14:paraId="4278024C" w14:textId="10FCFBFC" w:rsidR="00C50C1E" w:rsidRDefault="00C50C1E" w:rsidP="00C50C1E">
      <w:pPr>
        <w:rPr>
          <w:ins w:id="147" w:author="Andrew Greiner" w:date="2020-06-15T20:57:00Z"/>
        </w:rPr>
      </w:pPr>
    </w:p>
    <w:p w14:paraId="545BBC20" w14:textId="5E4CFFB3" w:rsidR="00C50C1E" w:rsidRDefault="00C50C1E" w:rsidP="00C50C1E">
      <w:pPr>
        <w:rPr>
          <w:ins w:id="148" w:author="Andrew Greiner" w:date="2020-06-15T20:57:00Z"/>
        </w:rPr>
      </w:pPr>
    </w:p>
    <w:p w14:paraId="4AFA5B54" w14:textId="018E958A" w:rsidR="00C50C1E" w:rsidRDefault="00C50C1E" w:rsidP="00C50C1E">
      <w:pPr>
        <w:rPr>
          <w:ins w:id="149" w:author="Andrew Greiner" w:date="2020-06-15T20:57:00Z"/>
        </w:rPr>
      </w:pPr>
    </w:p>
    <w:p w14:paraId="560B7173" w14:textId="100C29F7" w:rsidR="00C50C1E" w:rsidRDefault="00C50C1E" w:rsidP="00C50C1E">
      <w:pPr>
        <w:rPr>
          <w:ins w:id="150" w:author="Andrew Greiner" w:date="2020-06-15T20:57:00Z"/>
        </w:rPr>
      </w:pPr>
    </w:p>
    <w:p w14:paraId="3DB297DC" w14:textId="0778B66E" w:rsidR="00C50C1E" w:rsidRDefault="00C50C1E" w:rsidP="00C50C1E">
      <w:pPr>
        <w:rPr>
          <w:ins w:id="151" w:author="Andrew Greiner" w:date="2020-06-15T20:57:00Z"/>
        </w:rPr>
      </w:pPr>
    </w:p>
    <w:p w14:paraId="3CFB55D4" w14:textId="1F4BE55C" w:rsidR="00C50C1E" w:rsidRDefault="00C50C1E" w:rsidP="00C50C1E">
      <w:pPr>
        <w:rPr>
          <w:ins w:id="152" w:author="Andrew Greiner" w:date="2020-06-20T11:48:00Z"/>
        </w:rPr>
      </w:pPr>
    </w:p>
    <w:p w14:paraId="3DAABDC8" w14:textId="5A3F86CF" w:rsidR="002209FB" w:rsidRDefault="002209FB" w:rsidP="00C50C1E">
      <w:pPr>
        <w:rPr>
          <w:ins w:id="153" w:author="Andrew Greiner" w:date="2020-06-20T11:48:00Z"/>
        </w:rPr>
      </w:pPr>
    </w:p>
    <w:p w14:paraId="52239548" w14:textId="3A22BC14" w:rsidR="002209FB" w:rsidRDefault="002209FB" w:rsidP="00C50C1E">
      <w:pPr>
        <w:rPr>
          <w:ins w:id="154" w:author="Andrew Greiner" w:date="2020-06-20T11:48:00Z"/>
        </w:rPr>
      </w:pPr>
    </w:p>
    <w:p w14:paraId="61962BB2" w14:textId="59174319" w:rsidR="002209FB" w:rsidRDefault="002209FB" w:rsidP="00C50C1E">
      <w:pPr>
        <w:rPr>
          <w:ins w:id="155" w:author="Andrew Greiner" w:date="2020-06-20T11:48:00Z"/>
        </w:rPr>
      </w:pPr>
    </w:p>
    <w:p w14:paraId="6C760473" w14:textId="06959EFA" w:rsidR="002209FB" w:rsidRDefault="002209FB" w:rsidP="00C50C1E">
      <w:pPr>
        <w:rPr>
          <w:ins w:id="156" w:author="Andrew Greiner" w:date="2020-06-20T11:48:00Z"/>
        </w:rPr>
      </w:pPr>
    </w:p>
    <w:p w14:paraId="35007F37" w14:textId="6F1D22C4" w:rsidR="002209FB" w:rsidRDefault="002209FB" w:rsidP="00C50C1E">
      <w:pPr>
        <w:rPr>
          <w:ins w:id="157" w:author="Andrew Greiner" w:date="2020-06-20T11:48:00Z"/>
        </w:rPr>
      </w:pPr>
    </w:p>
    <w:p w14:paraId="4BCBA579" w14:textId="5E97FEED" w:rsidR="002209FB" w:rsidRDefault="002209FB" w:rsidP="00C50C1E">
      <w:pPr>
        <w:rPr>
          <w:ins w:id="158" w:author="Andrew Greiner" w:date="2020-06-20T11:48:00Z"/>
        </w:rPr>
      </w:pPr>
    </w:p>
    <w:p w14:paraId="081BC07D" w14:textId="2BB42E96" w:rsidR="002209FB" w:rsidRDefault="002209FB" w:rsidP="00C50C1E">
      <w:pPr>
        <w:rPr>
          <w:ins w:id="159" w:author="Andrew Greiner" w:date="2020-06-20T11:48:00Z"/>
        </w:rPr>
      </w:pPr>
    </w:p>
    <w:p w14:paraId="3A6C0CA8" w14:textId="5E2E4C8A" w:rsidR="002209FB" w:rsidRDefault="002209FB" w:rsidP="00C50C1E">
      <w:pPr>
        <w:rPr>
          <w:ins w:id="160" w:author="Andrew Greiner" w:date="2020-06-20T11:48:00Z"/>
        </w:rPr>
      </w:pPr>
    </w:p>
    <w:p w14:paraId="313B3D39" w14:textId="48A88D8C" w:rsidR="002209FB" w:rsidRDefault="002209FB" w:rsidP="00C50C1E">
      <w:pPr>
        <w:rPr>
          <w:ins w:id="161" w:author="Andrew Greiner" w:date="2020-06-20T11:48:00Z"/>
        </w:rPr>
      </w:pPr>
    </w:p>
    <w:p w14:paraId="054B0589" w14:textId="77777777" w:rsidR="002209FB" w:rsidRDefault="002209FB" w:rsidP="00C50C1E">
      <w:pPr>
        <w:rPr>
          <w:ins w:id="162" w:author="Andrew Greiner" w:date="2020-06-15T20:57:00Z"/>
        </w:rPr>
      </w:pPr>
    </w:p>
    <w:p w14:paraId="74AE5D90" w14:textId="77777777" w:rsidR="00C50C1E" w:rsidRDefault="00C50C1E">
      <w:pPr>
        <w:rPr>
          <w:ins w:id="163" w:author="Andrew Greiner" w:date="2020-06-15T20:57:00Z"/>
        </w:rPr>
        <w:pPrChange w:id="164" w:author="Andrew Greiner" w:date="2020-06-15T20:57:00Z">
          <w:pPr>
            <w:pStyle w:val="Heading1"/>
            <w:spacing w:before="0" w:after="120"/>
            <w:jc w:val="center"/>
          </w:pPr>
        </w:pPrChange>
      </w:pPr>
    </w:p>
    <w:p w14:paraId="2CE6CFB7" w14:textId="0128FDEA" w:rsidR="006D699C" w:rsidRPr="00482112" w:rsidRDefault="00FC51B5" w:rsidP="006D699C">
      <w:pPr>
        <w:pStyle w:val="Heading1"/>
        <w:spacing w:before="0" w:after="120"/>
        <w:jc w:val="center"/>
        <w:rPr>
          <w:sz w:val="36"/>
          <w:szCs w:val="36"/>
        </w:rPr>
      </w:pPr>
      <w:r w:rsidRPr="00482112">
        <w:rPr>
          <w:sz w:val="36"/>
          <w:szCs w:val="36"/>
        </w:rPr>
        <w:lastRenderedPageBreak/>
        <w:t xml:space="preserve">Bore Pump Control </w:t>
      </w:r>
      <w:r w:rsidR="006D699C" w:rsidRPr="00482112">
        <w:rPr>
          <w:sz w:val="36"/>
          <w:szCs w:val="36"/>
        </w:rPr>
        <w:t>Requirement Model</w:t>
      </w:r>
    </w:p>
    <w:p w14:paraId="09BD2C66" w14:textId="0742BB08" w:rsidR="006D699C" w:rsidRPr="006D699C" w:rsidRDefault="006D699C" w:rsidP="006D699C">
      <w:pPr>
        <w:pStyle w:val="Heading1"/>
        <w:spacing w:before="0" w:after="120"/>
      </w:pPr>
      <w:r w:rsidRPr="00482112">
        <w:rPr>
          <w:sz w:val="36"/>
          <w:szCs w:val="36"/>
        </w:rPr>
        <w:t>Use-Cases</w:t>
      </w:r>
      <w:r>
        <w:t>:</w:t>
      </w:r>
    </w:p>
    <w:p w14:paraId="5F716C78" w14:textId="77777777" w:rsidR="002209FB" w:rsidRDefault="00043649" w:rsidP="00A922CD">
      <w:pPr>
        <w:rPr>
          <w:ins w:id="165" w:author="Andrew Greiner" w:date="2020-06-20T11:48:00Z"/>
          <w:noProof/>
        </w:rPr>
      </w:pPr>
      <w:del w:id="166" w:author="Andrew Greiner" w:date="2020-06-15T21:38:00Z">
        <w:r w:rsidDel="0087425A">
          <w:rPr>
            <w:noProof/>
          </w:rPr>
          <w:drawing>
            <wp:inline distT="0" distB="0" distL="0" distR="0" wp14:anchorId="15ADA07D" wp14:editId="430397F0">
              <wp:extent cx="5724525" cy="564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648325"/>
                      </a:xfrm>
                      <a:prstGeom prst="rect">
                        <a:avLst/>
                      </a:prstGeom>
                      <a:noFill/>
                      <a:ln>
                        <a:noFill/>
                      </a:ln>
                    </pic:spPr>
                  </pic:pic>
                </a:graphicData>
              </a:graphic>
            </wp:inline>
          </w:drawing>
        </w:r>
      </w:del>
    </w:p>
    <w:p w14:paraId="7FD5D288" w14:textId="1C96C788" w:rsidR="00A922CD" w:rsidRDefault="002209FB" w:rsidP="00A922CD">
      <w:ins w:id="167" w:author="Andrew Greiner" w:date="2020-06-20T11:48:00Z">
        <w:r>
          <w:rPr>
            <w:noProof/>
          </w:rPr>
          <w:drawing>
            <wp:inline distT="0" distB="0" distL="0" distR="0" wp14:anchorId="154E0911" wp14:editId="7FE214FB">
              <wp:extent cx="5860210" cy="68865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928" r="41098"/>
                      <a:stretch/>
                    </pic:blipFill>
                    <pic:spPr bwMode="auto">
                      <a:xfrm>
                        <a:off x="0" y="0"/>
                        <a:ext cx="5876134" cy="6905288"/>
                      </a:xfrm>
                      <a:prstGeom prst="rect">
                        <a:avLst/>
                      </a:prstGeom>
                      <a:noFill/>
                      <a:ln>
                        <a:noFill/>
                      </a:ln>
                      <a:extLst>
                        <a:ext uri="{53640926-AAD7-44D8-BBD7-CCE9431645EC}">
                          <a14:shadowObscured xmlns:a14="http://schemas.microsoft.com/office/drawing/2010/main"/>
                        </a:ext>
                      </a:extLst>
                    </pic:spPr>
                  </pic:pic>
                </a:graphicData>
              </a:graphic>
            </wp:inline>
          </w:drawing>
        </w:r>
      </w:ins>
    </w:p>
    <w:p w14:paraId="610A3F11" w14:textId="61226483" w:rsidR="00724F36" w:rsidRDefault="00724F36" w:rsidP="00A922CD"/>
    <w:p w14:paraId="7F76E0A9" w14:textId="0E95A2E4" w:rsidR="00724F36" w:rsidRDefault="00724F36" w:rsidP="00A922CD"/>
    <w:p w14:paraId="1D96C319" w14:textId="2A200BCC" w:rsidR="00724F36" w:rsidDel="002209FB" w:rsidRDefault="00724F36" w:rsidP="00A922CD">
      <w:pPr>
        <w:rPr>
          <w:del w:id="168" w:author="Andrew Greiner" w:date="2020-06-20T11:48:00Z"/>
        </w:rPr>
      </w:pPr>
    </w:p>
    <w:p w14:paraId="670A685F" w14:textId="2A715F56" w:rsidR="00724F36" w:rsidDel="002209FB" w:rsidRDefault="00724F36" w:rsidP="00A922CD">
      <w:pPr>
        <w:rPr>
          <w:del w:id="169" w:author="Andrew Greiner" w:date="2020-06-20T11:48:00Z"/>
        </w:rPr>
      </w:pPr>
    </w:p>
    <w:p w14:paraId="27C14D84" w14:textId="5A6331FE" w:rsidR="00724F36" w:rsidDel="002209FB" w:rsidRDefault="00724F36" w:rsidP="00A922CD">
      <w:pPr>
        <w:rPr>
          <w:del w:id="170" w:author="Andrew Greiner" w:date="2020-06-20T11:48:00Z"/>
        </w:rPr>
      </w:pPr>
    </w:p>
    <w:p w14:paraId="297C7E1B" w14:textId="2A81CF9E" w:rsidR="00724F36" w:rsidDel="002209FB" w:rsidRDefault="00724F36" w:rsidP="00A922CD">
      <w:pPr>
        <w:rPr>
          <w:del w:id="171" w:author="Andrew Greiner" w:date="2020-06-20T11:48:00Z"/>
        </w:rPr>
      </w:pPr>
    </w:p>
    <w:p w14:paraId="6EB5C05D" w14:textId="51069AEB" w:rsidR="00724F36" w:rsidDel="002209FB" w:rsidRDefault="00724F36" w:rsidP="00A922CD">
      <w:pPr>
        <w:rPr>
          <w:del w:id="172" w:author="Andrew Greiner" w:date="2020-06-20T11:48:00Z"/>
        </w:rPr>
      </w:pPr>
    </w:p>
    <w:p w14:paraId="4D98FDDD" w14:textId="0571FDE5" w:rsidR="00724F36" w:rsidDel="002209FB" w:rsidRDefault="00724F36" w:rsidP="00A922CD">
      <w:pPr>
        <w:rPr>
          <w:del w:id="173" w:author="Andrew Greiner" w:date="2020-06-20T11:48:00Z"/>
        </w:rPr>
      </w:pPr>
    </w:p>
    <w:p w14:paraId="0692CCCC" w14:textId="18553111" w:rsidR="00C30076" w:rsidRDefault="00C30076" w:rsidP="00C30076">
      <w:pPr>
        <w:pStyle w:val="Heading1"/>
        <w:spacing w:before="0" w:after="120"/>
        <w:jc w:val="center"/>
      </w:pPr>
      <w:r>
        <w:t xml:space="preserve">Use-Case: </w:t>
      </w:r>
      <w:r w:rsidR="00FC51B5">
        <w:t xml:space="preserve">Manually Turn </w:t>
      </w:r>
      <w:proofErr w:type="gramStart"/>
      <w:r w:rsidR="00FC51B5">
        <w:t>On</w:t>
      </w:r>
      <w:proofErr w:type="gramEnd"/>
      <w:r w:rsidR="00FC51B5">
        <w:t xml:space="preserve"> The Pump</w:t>
      </w:r>
    </w:p>
    <w:p w14:paraId="48C773A5" w14:textId="77777777" w:rsidR="00C30076" w:rsidRPr="00C30076" w:rsidRDefault="00C30076" w:rsidP="00C30076">
      <w:pPr>
        <w:pStyle w:val="ListParagraph"/>
        <w:numPr>
          <w:ilvl w:val="0"/>
          <w:numId w:val="3"/>
        </w:numPr>
        <w:rPr>
          <w:color w:val="2E74B5" w:themeColor="accent1" w:themeShade="BF"/>
          <w:sz w:val="28"/>
          <w:szCs w:val="28"/>
        </w:rPr>
      </w:pPr>
      <w:r w:rsidRPr="00C30076">
        <w:rPr>
          <w:color w:val="2E74B5" w:themeColor="accent1" w:themeShade="BF"/>
          <w:sz w:val="28"/>
          <w:szCs w:val="28"/>
        </w:rPr>
        <w:t>Brief Description</w:t>
      </w:r>
    </w:p>
    <w:p w14:paraId="0E891417" w14:textId="039DCF5A" w:rsidR="00C30076" w:rsidRDefault="00FC51B5" w:rsidP="00C30076">
      <w:pPr>
        <w:pStyle w:val="ListParagraph"/>
        <w:ind w:left="1080"/>
      </w:pPr>
      <w:r w:rsidRPr="00FC51B5">
        <w:t>When operator wants to turn the pump on, they press the manual pump toggle to on so that a message will be sent to the pump to be turned on and given the default timer.</w:t>
      </w:r>
    </w:p>
    <w:p w14:paraId="3BD47153" w14:textId="77777777" w:rsidR="00C30076" w:rsidRPr="00C30076" w:rsidRDefault="00C30076" w:rsidP="00C30076">
      <w:pPr>
        <w:pStyle w:val="ListParagraph"/>
        <w:numPr>
          <w:ilvl w:val="0"/>
          <w:numId w:val="3"/>
        </w:numPr>
        <w:rPr>
          <w:color w:val="2E74B5" w:themeColor="accent1" w:themeShade="BF"/>
          <w:sz w:val="28"/>
          <w:szCs w:val="28"/>
        </w:rPr>
      </w:pPr>
      <w:r w:rsidRPr="00C30076">
        <w:rPr>
          <w:color w:val="2E74B5" w:themeColor="accent1" w:themeShade="BF"/>
          <w:sz w:val="28"/>
          <w:szCs w:val="28"/>
        </w:rPr>
        <w:t>Actors</w:t>
      </w:r>
    </w:p>
    <w:p w14:paraId="600C551E" w14:textId="746AF42A" w:rsidR="00C30076" w:rsidRDefault="00FC51B5" w:rsidP="00C30076">
      <w:pPr>
        <w:pStyle w:val="ListParagraph"/>
        <w:numPr>
          <w:ilvl w:val="1"/>
          <w:numId w:val="3"/>
        </w:numPr>
      </w:pPr>
      <w:r>
        <w:t>Operator</w:t>
      </w:r>
    </w:p>
    <w:p w14:paraId="542A432D" w14:textId="17FD149C" w:rsidR="00C30076" w:rsidRDefault="00FC51B5" w:rsidP="00C30076">
      <w:pPr>
        <w:pStyle w:val="ListParagraph"/>
        <w:ind w:left="1080"/>
      </w:pPr>
      <w:r>
        <w:t>Operator is the person using the bore pump control.  Primarily this represents the farm manager at DPI, although there may be other users.</w:t>
      </w:r>
    </w:p>
    <w:p w14:paraId="74600909" w14:textId="77777777" w:rsidR="00C30076" w:rsidRDefault="00C30076" w:rsidP="00C30076">
      <w:pPr>
        <w:pStyle w:val="ListParagraph"/>
        <w:ind w:left="1080"/>
      </w:pPr>
    </w:p>
    <w:p w14:paraId="2347897E" w14:textId="77777777" w:rsidR="00C30076" w:rsidRPr="00C30076" w:rsidRDefault="00C30076" w:rsidP="00C30076">
      <w:pPr>
        <w:pStyle w:val="ListParagraph"/>
        <w:numPr>
          <w:ilvl w:val="0"/>
          <w:numId w:val="3"/>
        </w:numPr>
        <w:rPr>
          <w:color w:val="2E74B5" w:themeColor="accent1" w:themeShade="BF"/>
          <w:sz w:val="28"/>
          <w:szCs w:val="28"/>
        </w:rPr>
      </w:pPr>
      <w:r w:rsidRPr="00C30076">
        <w:rPr>
          <w:color w:val="2E74B5" w:themeColor="accent1" w:themeShade="BF"/>
          <w:sz w:val="28"/>
          <w:szCs w:val="28"/>
        </w:rPr>
        <w:t>Pre-Conditions</w:t>
      </w:r>
    </w:p>
    <w:p w14:paraId="06542311" w14:textId="40004424" w:rsidR="005F4A3F" w:rsidRDefault="00FC51B5" w:rsidP="00C30076">
      <w:pPr>
        <w:pStyle w:val="ListParagraph"/>
        <w:numPr>
          <w:ilvl w:val="1"/>
          <w:numId w:val="3"/>
        </w:numPr>
      </w:pPr>
      <w:r>
        <w:t xml:space="preserve">Operator is logged into </w:t>
      </w:r>
      <w:r w:rsidR="00263092">
        <w:t>T</w:t>
      </w:r>
      <w:r>
        <w:t>hingsboard</w:t>
      </w:r>
      <w:r w:rsidR="00C53C4F">
        <w:t xml:space="preserve"> </w:t>
      </w:r>
      <w:r>
        <w:t>and is on the Bore Pump Dashboard.</w:t>
      </w:r>
      <w:r w:rsidR="005F4A3F">
        <w:t xml:space="preserve">  </w:t>
      </w:r>
    </w:p>
    <w:p w14:paraId="0A727DEB" w14:textId="08D24956" w:rsidR="00C30076" w:rsidRDefault="005F4A3F" w:rsidP="00C30076">
      <w:pPr>
        <w:pStyle w:val="ListParagraph"/>
        <w:numPr>
          <w:ilvl w:val="1"/>
          <w:numId w:val="3"/>
        </w:numPr>
      </w:pPr>
      <w:r>
        <w:t>Bore pump is in off state.</w:t>
      </w:r>
    </w:p>
    <w:p w14:paraId="65555D5C" w14:textId="77777777" w:rsidR="00C30076" w:rsidRDefault="00C30076" w:rsidP="00C30076">
      <w:pPr>
        <w:pStyle w:val="ListParagraph"/>
        <w:ind w:left="1080"/>
      </w:pPr>
    </w:p>
    <w:p w14:paraId="65901F5D" w14:textId="379ED840" w:rsidR="00F31445" w:rsidRPr="00724F36" w:rsidRDefault="00C30076" w:rsidP="00724F36">
      <w:pPr>
        <w:pStyle w:val="ListParagraph"/>
        <w:numPr>
          <w:ilvl w:val="0"/>
          <w:numId w:val="3"/>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C93184" w14:paraId="079C9D6B" w14:textId="77777777" w:rsidTr="00C93184">
        <w:tc>
          <w:tcPr>
            <w:tcW w:w="4508" w:type="dxa"/>
          </w:tcPr>
          <w:p w14:paraId="54C3F18D" w14:textId="77777777" w:rsidR="00C93184" w:rsidRDefault="00C93184" w:rsidP="00622371">
            <w:pPr>
              <w:pStyle w:val="ListParagraph"/>
              <w:ind w:left="0"/>
              <w:jc w:val="center"/>
            </w:pPr>
            <w:r>
              <w:t>Actor</w:t>
            </w:r>
          </w:p>
        </w:tc>
        <w:tc>
          <w:tcPr>
            <w:tcW w:w="4508" w:type="dxa"/>
          </w:tcPr>
          <w:p w14:paraId="7C168942" w14:textId="77777777" w:rsidR="00C93184" w:rsidRDefault="00C93184" w:rsidP="00622371">
            <w:pPr>
              <w:pStyle w:val="ListParagraph"/>
              <w:ind w:left="0"/>
              <w:jc w:val="center"/>
            </w:pPr>
            <w:r>
              <w:t>System</w:t>
            </w:r>
          </w:p>
        </w:tc>
      </w:tr>
      <w:tr w:rsidR="00C93184" w14:paraId="50121D72" w14:textId="77777777" w:rsidTr="00C93184">
        <w:tc>
          <w:tcPr>
            <w:tcW w:w="4508" w:type="dxa"/>
          </w:tcPr>
          <w:p w14:paraId="1E4FCFD7" w14:textId="77777777" w:rsidR="00C93184" w:rsidRDefault="00C93184" w:rsidP="00622371">
            <w:pPr>
              <w:pStyle w:val="ListParagraph"/>
              <w:ind w:left="0"/>
            </w:pPr>
            <w:r>
              <w:t>1. Operator presses the button to turn the pump on.</w:t>
            </w:r>
          </w:p>
        </w:tc>
        <w:tc>
          <w:tcPr>
            <w:tcW w:w="4508" w:type="dxa"/>
          </w:tcPr>
          <w:p w14:paraId="76E526E5" w14:textId="77777777" w:rsidR="00C93184" w:rsidRDefault="00C93184" w:rsidP="00622371"/>
        </w:tc>
      </w:tr>
      <w:tr w:rsidR="00C93184" w14:paraId="43D40531" w14:textId="77777777" w:rsidTr="00C93184">
        <w:tc>
          <w:tcPr>
            <w:tcW w:w="4508" w:type="dxa"/>
          </w:tcPr>
          <w:p w14:paraId="62007ACD" w14:textId="77777777" w:rsidR="00C93184" w:rsidRDefault="00C93184" w:rsidP="00622371">
            <w:pPr>
              <w:pStyle w:val="ListParagraph"/>
              <w:ind w:left="0"/>
            </w:pPr>
          </w:p>
        </w:tc>
        <w:tc>
          <w:tcPr>
            <w:tcW w:w="4508" w:type="dxa"/>
          </w:tcPr>
          <w:p w14:paraId="4773E2E3" w14:textId="77777777" w:rsidR="00C93184" w:rsidRDefault="00C93184" w:rsidP="00622371">
            <w:r>
              <w:t>2. Prepares and sends an instruction message to the pump controller telling it to turn on with a default timer.</w:t>
            </w:r>
          </w:p>
        </w:tc>
      </w:tr>
      <w:tr w:rsidR="00C93184" w14:paraId="4ADDE800" w14:textId="77777777" w:rsidTr="00C93184">
        <w:tc>
          <w:tcPr>
            <w:tcW w:w="4508" w:type="dxa"/>
          </w:tcPr>
          <w:p w14:paraId="37D803C4" w14:textId="77777777" w:rsidR="00C93184" w:rsidRDefault="00C93184" w:rsidP="00622371">
            <w:pPr>
              <w:pStyle w:val="ListParagraph"/>
              <w:ind w:left="0"/>
            </w:pPr>
          </w:p>
        </w:tc>
        <w:tc>
          <w:tcPr>
            <w:tcW w:w="4508" w:type="dxa"/>
          </w:tcPr>
          <w:p w14:paraId="75153D4F" w14:textId="77777777" w:rsidR="00C93184" w:rsidRDefault="00C93184" w:rsidP="00622371">
            <w:r>
              <w:t xml:space="preserve">3. Instruction message is sent to </w:t>
            </w:r>
            <w:proofErr w:type="spellStart"/>
            <w:r>
              <w:t>ThingsNetwork</w:t>
            </w:r>
            <w:proofErr w:type="spellEnd"/>
            <w:r>
              <w:t xml:space="preserve"> and is held until the pumps next status message.</w:t>
            </w:r>
          </w:p>
        </w:tc>
      </w:tr>
      <w:tr w:rsidR="00C93184" w14:paraId="5FBCC26E" w14:textId="77777777" w:rsidTr="00C93184">
        <w:tc>
          <w:tcPr>
            <w:tcW w:w="4508" w:type="dxa"/>
          </w:tcPr>
          <w:p w14:paraId="3E1A1BD8" w14:textId="77777777" w:rsidR="00C93184" w:rsidRDefault="00C93184" w:rsidP="00622371">
            <w:pPr>
              <w:pStyle w:val="ListParagraph"/>
              <w:ind w:left="0"/>
            </w:pPr>
          </w:p>
        </w:tc>
        <w:tc>
          <w:tcPr>
            <w:tcW w:w="4508" w:type="dxa"/>
          </w:tcPr>
          <w:p w14:paraId="0AAB1121" w14:textId="77777777" w:rsidR="00C93184" w:rsidRDefault="00C93184" w:rsidP="00622371">
            <w:r>
              <w:t>4. Pump sends status message to Thingsboard at its normal interval.</w:t>
            </w:r>
          </w:p>
        </w:tc>
      </w:tr>
      <w:tr w:rsidR="00C93184" w14:paraId="03944489" w14:textId="77777777" w:rsidTr="00C93184">
        <w:tc>
          <w:tcPr>
            <w:tcW w:w="4508" w:type="dxa"/>
          </w:tcPr>
          <w:p w14:paraId="677BCC93" w14:textId="77777777" w:rsidR="00C93184" w:rsidRDefault="00C93184" w:rsidP="00622371">
            <w:pPr>
              <w:pStyle w:val="ListParagraph"/>
              <w:ind w:left="0"/>
            </w:pPr>
          </w:p>
        </w:tc>
        <w:tc>
          <w:tcPr>
            <w:tcW w:w="4508" w:type="dxa"/>
          </w:tcPr>
          <w:p w14:paraId="136422B5" w14:textId="77777777" w:rsidR="00C93184" w:rsidRDefault="00C93184" w:rsidP="00622371">
            <w:r>
              <w:t xml:space="preserve">5. </w:t>
            </w:r>
            <w:proofErr w:type="spellStart"/>
            <w:r>
              <w:t>ThingsNetwork</w:t>
            </w:r>
            <w:proofErr w:type="spellEnd"/>
            <w:r>
              <w:t xml:space="preserve"> receives status message, and immediately sends instruction message while the pump can receive.</w:t>
            </w:r>
          </w:p>
        </w:tc>
      </w:tr>
      <w:tr w:rsidR="00C93184" w14:paraId="38BEA4D0" w14:textId="77777777" w:rsidTr="00C93184">
        <w:tc>
          <w:tcPr>
            <w:tcW w:w="4508" w:type="dxa"/>
          </w:tcPr>
          <w:p w14:paraId="6A15F9E2" w14:textId="77777777" w:rsidR="00C93184" w:rsidRDefault="00C93184" w:rsidP="00622371">
            <w:pPr>
              <w:pStyle w:val="ListParagraph"/>
              <w:ind w:left="0"/>
            </w:pPr>
          </w:p>
        </w:tc>
        <w:tc>
          <w:tcPr>
            <w:tcW w:w="4508" w:type="dxa"/>
          </w:tcPr>
          <w:p w14:paraId="68204331" w14:textId="1A0BBD18" w:rsidR="00C93184" w:rsidRDefault="001F7527" w:rsidP="00622371">
            <w:r>
              <w:t>6</w:t>
            </w:r>
            <w:r w:rsidR="00C93184">
              <w:t xml:space="preserve">. </w:t>
            </w:r>
            <w:proofErr w:type="spellStart"/>
            <w:r w:rsidR="00C93184">
              <w:t>Borepump</w:t>
            </w:r>
            <w:proofErr w:type="spellEnd"/>
            <w:r w:rsidR="00C93184">
              <w:t xml:space="preserve"> receive instruction message and actions it.</w:t>
            </w:r>
          </w:p>
        </w:tc>
      </w:tr>
      <w:tr w:rsidR="00C93184" w14:paraId="73E7D30A" w14:textId="77777777" w:rsidTr="00C93184">
        <w:tc>
          <w:tcPr>
            <w:tcW w:w="4508" w:type="dxa"/>
          </w:tcPr>
          <w:p w14:paraId="04C59CA1" w14:textId="77777777" w:rsidR="00C93184" w:rsidRDefault="00C93184" w:rsidP="00622371">
            <w:pPr>
              <w:pStyle w:val="ListParagraph"/>
              <w:ind w:left="0"/>
            </w:pPr>
          </w:p>
        </w:tc>
        <w:tc>
          <w:tcPr>
            <w:tcW w:w="4508" w:type="dxa"/>
          </w:tcPr>
          <w:p w14:paraId="2C167088" w14:textId="7B1C9B70" w:rsidR="00C93184" w:rsidRDefault="001F7527" w:rsidP="00622371">
            <w:r>
              <w:t>7</w:t>
            </w:r>
            <w:r w:rsidR="00C93184">
              <w:t xml:space="preserve">. A new status message is sent to </w:t>
            </w:r>
            <w:proofErr w:type="spellStart"/>
            <w:r w:rsidR="00C93184">
              <w:t>ThingsNetwork</w:t>
            </w:r>
            <w:proofErr w:type="spellEnd"/>
            <w:r w:rsidR="00C93184">
              <w:t xml:space="preserve"> from the bore pump, with its new status.</w:t>
            </w:r>
          </w:p>
        </w:tc>
      </w:tr>
      <w:tr w:rsidR="00C93184" w14:paraId="7924BA34" w14:textId="77777777" w:rsidTr="00C93184">
        <w:tc>
          <w:tcPr>
            <w:tcW w:w="4508" w:type="dxa"/>
          </w:tcPr>
          <w:p w14:paraId="1F982B55" w14:textId="77777777" w:rsidR="00C93184" w:rsidRDefault="00C93184" w:rsidP="00622371">
            <w:pPr>
              <w:pStyle w:val="ListParagraph"/>
              <w:ind w:left="0"/>
            </w:pPr>
          </w:p>
        </w:tc>
        <w:tc>
          <w:tcPr>
            <w:tcW w:w="4508" w:type="dxa"/>
          </w:tcPr>
          <w:p w14:paraId="2BC329BB" w14:textId="4C6A6506" w:rsidR="00C93184" w:rsidRDefault="001F7527" w:rsidP="00622371">
            <w:r>
              <w:t>8</w:t>
            </w:r>
            <w:r w:rsidR="00C93184">
              <w:t xml:space="preserve">. </w:t>
            </w:r>
            <w:proofErr w:type="spellStart"/>
            <w:r w:rsidR="00C93184">
              <w:t>ThingsNetwork</w:t>
            </w:r>
            <w:proofErr w:type="spellEnd"/>
            <w:r w:rsidR="00C93184">
              <w:t xml:space="preserve"> forwards the message to Thingsboard and the Dashboard is updated.</w:t>
            </w:r>
          </w:p>
        </w:tc>
      </w:tr>
    </w:tbl>
    <w:p w14:paraId="6AB16DE1" w14:textId="77777777" w:rsidR="00C30076" w:rsidRDefault="00F31445" w:rsidP="00F31445">
      <w:pPr>
        <w:pStyle w:val="ListParagraph"/>
        <w:ind w:left="360"/>
      </w:pPr>
      <w:r>
        <w:t>The use case ends.</w:t>
      </w:r>
    </w:p>
    <w:p w14:paraId="33D13B83" w14:textId="77777777" w:rsidR="00F31445" w:rsidRDefault="00F31445" w:rsidP="00C30076">
      <w:pPr>
        <w:pStyle w:val="ListParagraph"/>
        <w:ind w:left="0"/>
      </w:pPr>
    </w:p>
    <w:p w14:paraId="7CE4E435" w14:textId="77777777" w:rsidR="00C30076" w:rsidRPr="00C30076" w:rsidRDefault="00C30076" w:rsidP="00C30076">
      <w:pPr>
        <w:pStyle w:val="ListParagraph"/>
        <w:numPr>
          <w:ilvl w:val="0"/>
          <w:numId w:val="3"/>
        </w:numPr>
        <w:rPr>
          <w:color w:val="2E74B5" w:themeColor="accent1" w:themeShade="BF"/>
          <w:sz w:val="28"/>
          <w:szCs w:val="28"/>
        </w:rPr>
      </w:pPr>
      <w:r w:rsidRPr="00C30076">
        <w:rPr>
          <w:color w:val="2E74B5" w:themeColor="accent1" w:themeShade="BF"/>
          <w:sz w:val="28"/>
          <w:szCs w:val="28"/>
        </w:rPr>
        <w:t>Alternate Flows</w:t>
      </w:r>
    </w:p>
    <w:p w14:paraId="7413BA5D" w14:textId="0538ABD9" w:rsidR="00C30076" w:rsidRDefault="00494BD8" w:rsidP="00C30076">
      <w:pPr>
        <w:pStyle w:val="ListParagraph"/>
        <w:numPr>
          <w:ilvl w:val="1"/>
          <w:numId w:val="3"/>
        </w:numPr>
      </w:pPr>
      <w:r>
        <w:t>Instruction Message Is Lost</w:t>
      </w:r>
    </w:p>
    <w:p w14:paraId="33E17E64" w14:textId="26B853F2" w:rsidR="00C30076" w:rsidRDefault="00C30076" w:rsidP="00C30076">
      <w:pPr>
        <w:pStyle w:val="ListParagraph"/>
        <w:ind w:left="792"/>
      </w:pPr>
      <w:r>
        <w:t>If at step</w:t>
      </w:r>
      <w:r w:rsidR="005F4A3F">
        <w:t xml:space="preserve"> 3</w:t>
      </w:r>
      <w:r>
        <w:t xml:space="preserve"> of the normal flow </w:t>
      </w:r>
      <w:r w:rsidR="00EA676D">
        <w:t xml:space="preserve">if </w:t>
      </w:r>
      <w:r w:rsidR="00494BD8">
        <w:t xml:space="preserve">the pump does not receive the instruction </w:t>
      </w:r>
      <w:proofErr w:type="gramStart"/>
      <w:r w:rsidR="00494BD8">
        <w:t>message</w:t>
      </w:r>
      <w:proofErr w:type="gramEnd"/>
      <w:r>
        <w:t xml:space="preserve"> then</w:t>
      </w:r>
    </w:p>
    <w:tbl>
      <w:tblPr>
        <w:tblStyle w:val="TableGrid"/>
        <w:tblW w:w="0" w:type="auto"/>
        <w:tblLook w:val="04A0" w:firstRow="1" w:lastRow="0" w:firstColumn="1" w:lastColumn="0" w:noHBand="0" w:noVBand="1"/>
      </w:tblPr>
      <w:tblGrid>
        <w:gridCol w:w="4508"/>
        <w:gridCol w:w="4508"/>
      </w:tblGrid>
      <w:tr w:rsidR="00C30076" w14:paraId="56A0CDD9" w14:textId="77777777" w:rsidTr="00C30076">
        <w:tc>
          <w:tcPr>
            <w:tcW w:w="4508" w:type="dxa"/>
          </w:tcPr>
          <w:p w14:paraId="6CBA9EDD" w14:textId="77777777" w:rsidR="00C30076" w:rsidRDefault="00C30076" w:rsidP="00C30076">
            <w:pPr>
              <w:jc w:val="center"/>
            </w:pPr>
            <w:r>
              <w:t>Actor</w:t>
            </w:r>
          </w:p>
        </w:tc>
        <w:tc>
          <w:tcPr>
            <w:tcW w:w="4508" w:type="dxa"/>
          </w:tcPr>
          <w:p w14:paraId="4E6D6AA3" w14:textId="77777777" w:rsidR="00C30076" w:rsidRDefault="00C30076" w:rsidP="00C30076">
            <w:pPr>
              <w:jc w:val="center"/>
            </w:pPr>
            <w:r>
              <w:t>System</w:t>
            </w:r>
          </w:p>
        </w:tc>
      </w:tr>
      <w:tr w:rsidR="00C30076" w14:paraId="560225ED" w14:textId="77777777" w:rsidTr="00C30076">
        <w:tc>
          <w:tcPr>
            <w:tcW w:w="4508" w:type="dxa"/>
          </w:tcPr>
          <w:p w14:paraId="7205E77A" w14:textId="77777777" w:rsidR="00C30076" w:rsidRDefault="00C30076" w:rsidP="00C30076"/>
        </w:tc>
        <w:tc>
          <w:tcPr>
            <w:tcW w:w="4508" w:type="dxa"/>
          </w:tcPr>
          <w:p w14:paraId="678E37DE" w14:textId="66109BD9" w:rsidR="00C30076" w:rsidRDefault="005F4A3F" w:rsidP="00C30076">
            <w:r>
              <w:t>4</w:t>
            </w:r>
            <w:r w:rsidR="00494BD8">
              <w:t xml:space="preserve">.Pump sends status message to </w:t>
            </w:r>
            <w:r w:rsidR="00263092">
              <w:t>T</w:t>
            </w:r>
            <w:r w:rsidR="00494BD8">
              <w:t>hingsboard at its normal interval. Status message indicates the pump is off</w:t>
            </w:r>
          </w:p>
        </w:tc>
      </w:tr>
      <w:tr w:rsidR="00494BD8" w14:paraId="38414A1C" w14:textId="77777777" w:rsidTr="00C30076">
        <w:tc>
          <w:tcPr>
            <w:tcW w:w="4508" w:type="dxa"/>
          </w:tcPr>
          <w:p w14:paraId="0EF0462F" w14:textId="77777777" w:rsidR="00494BD8" w:rsidRDefault="00494BD8" w:rsidP="00C30076"/>
        </w:tc>
        <w:tc>
          <w:tcPr>
            <w:tcW w:w="4508" w:type="dxa"/>
          </w:tcPr>
          <w:p w14:paraId="32C12F53" w14:textId="1D3C3674" w:rsidR="005F4A3F" w:rsidRDefault="005F4A3F" w:rsidP="00C30076">
            <w:r>
              <w:t>5</w:t>
            </w:r>
            <w:r w:rsidR="00494BD8">
              <w:t>.Thingsboard receives the status message and determines that the pump is still off.  Last instruction message is resent</w:t>
            </w:r>
          </w:p>
        </w:tc>
      </w:tr>
      <w:tr w:rsidR="005F4A3F" w14:paraId="71B9054E" w14:textId="77777777" w:rsidTr="00C30076">
        <w:tc>
          <w:tcPr>
            <w:tcW w:w="4508" w:type="dxa"/>
          </w:tcPr>
          <w:p w14:paraId="14660BF8" w14:textId="77777777" w:rsidR="005F4A3F" w:rsidRDefault="005F4A3F" w:rsidP="00C30076"/>
        </w:tc>
        <w:tc>
          <w:tcPr>
            <w:tcW w:w="4508" w:type="dxa"/>
          </w:tcPr>
          <w:p w14:paraId="29E5D8C0" w14:textId="1DDBCB81" w:rsidR="005F4A3F" w:rsidRDefault="005F4A3F" w:rsidP="005F4A3F">
            <w:r>
              <w:t>6.Normal process resumes at step 2.</w:t>
            </w:r>
          </w:p>
        </w:tc>
      </w:tr>
    </w:tbl>
    <w:p w14:paraId="169046A1" w14:textId="77777777" w:rsidR="00C30076" w:rsidRDefault="00C30076" w:rsidP="00C30076">
      <w:pPr>
        <w:pStyle w:val="ListParagraph"/>
        <w:ind w:left="792"/>
      </w:pPr>
    </w:p>
    <w:p w14:paraId="37F25572" w14:textId="77777777" w:rsidR="00C30076" w:rsidRPr="00C30076" w:rsidRDefault="00C30076" w:rsidP="00C30076">
      <w:pPr>
        <w:pStyle w:val="ListParagraph"/>
        <w:numPr>
          <w:ilvl w:val="0"/>
          <w:numId w:val="3"/>
        </w:numPr>
        <w:rPr>
          <w:color w:val="2E74B5" w:themeColor="accent1" w:themeShade="BF"/>
          <w:sz w:val="28"/>
          <w:szCs w:val="28"/>
        </w:rPr>
      </w:pPr>
      <w:r w:rsidRPr="00C30076">
        <w:rPr>
          <w:color w:val="2E74B5" w:themeColor="accent1" w:themeShade="BF"/>
          <w:sz w:val="28"/>
          <w:szCs w:val="28"/>
        </w:rPr>
        <w:t>Post-conditions</w:t>
      </w:r>
    </w:p>
    <w:p w14:paraId="66C4D0C7" w14:textId="53F52141" w:rsidR="00C30076" w:rsidRDefault="005F4A3F" w:rsidP="00C30076">
      <w:pPr>
        <w:pStyle w:val="ListParagraph"/>
        <w:numPr>
          <w:ilvl w:val="1"/>
          <w:numId w:val="3"/>
        </w:numPr>
      </w:pPr>
      <w:r>
        <w:t>Bore pump is on and pumping with the default timer</w:t>
      </w:r>
      <w:r w:rsidR="009E6ADF">
        <w:t>.</w:t>
      </w:r>
    </w:p>
    <w:p w14:paraId="53BDB65B" w14:textId="6ACF6E86" w:rsidR="005F4A3F" w:rsidRDefault="005F4A3F" w:rsidP="00C30076">
      <w:pPr>
        <w:pStyle w:val="ListParagraph"/>
        <w:numPr>
          <w:ilvl w:val="1"/>
          <w:numId w:val="3"/>
        </w:numPr>
      </w:pPr>
      <w:r>
        <w:t>Thingsboard dashboard indicates that the pump is on.</w:t>
      </w:r>
    </w:p>
    <w:p w14:paraId="32CFEC8A" w14:textId="6585AAC4" w:rsidR="009E6ADF" w:rsidRDefault="009E6ADF" w:rsidP="00C30076">
      <w:pPr>
        <w:pStyle w:val="ListParagraph"/>
        <w:numPr>
          <w:ilvl w:val="1"/>
          <w:numId w:val="3"/>
        </w:numPr>
      </w:pPr>
      <w:r>
        <w:t>Thingsboard has a log of the pump being turned on.</w:t>
      </w:r>
    </w:p>
    <w:p w14:paraId="0CC7153B" w14:textId="51E90BEC" w:rsidR="00FC51B5" w:rsidRDefault="00FC51B5" w:rsidP="00FC51B5">
      <w:pPr>
        <w:pStyle w:val="Heading1"/>
        <w:spacing w:before="0" w:after="120"/>
        <w:jc w:val="center"/>
      </w:pPr>
      <w:r>
        <w:t xml:space="preserve">Use-Case: </w:t>
      </w:r>
      <w:r w:rsidR="005F4A3F">
        <w:t xml:space="preserve">Manually Turn </w:t>
      </w:r>
      <w:proofErr w:type="gramStart"/>
      <w:r w:rsidR="00724F36">
        <w:t>O</w:t>
      </w:r>
      <w:r w:rsidR="005F4A3F">
        <w:t>n</w:t>
      </w:r>
      <w:proofErr w:type="gramEnd"/>
      <w:r w:rsidR="005F4A3F">
        <w:t xml:space="preserve"> the Bore Pump with </w:t>
      </w:r>
      <w:del w:id="174" w:author="David Taylor" w:date="2020-08-24T18:09:00Z">
        <w:r w:rsidR="00724F36" w:rsidDel="00D07D88">
          <w:delText xml:space="preserve">Specified </w:delText>
        </w:r>
      </w:del>
      <w:r w:rsidR="00724F36">
        <w:t>Timer</w:t>
      </w:r>
    </w:p>
    <w:p w14:paraId="4C863F2A" w14:textId="77777777" w:rsidR="00FC51B5" w:rsidRPr="00C30076" w:rsidRDefault="00FC51B5" w:rsidP="00FC51B5">
      <w:pPr>
        <w:pStyle w:val="ListParagraph"/>
        <w:numPr>
          <w:ilvl w:val="0"/>
          <w:numId w:val="6"/>
        </w:numPr>
        <w:rPr>
          <w:color w:val="2E74B5" w:themeColor="accent1" w:themeShade="BF"/>
          <w:sz w:val="28"/>
          <w:szCs w:val="28"/>
        </w:rPr>
      </w:pPr>
      <w:r w:rsidRPr="00C30076">
        <w:rPr>
          <w:color w:val="2E74B5" w:themeColor="accent1" w:themeShade="BF"/>
          <w:sz w:val="28"/>
          <w:szCs w:val="28"/>
        </w:rPr>
        <w:t>Brief Description</w:t>
      </w:r>
    </w:p>
    <w:p w14:paraId="06A11CD5" w14:textId="625B6661" w:rsidR="00FC51B5" w:rsidRDefault="00724F36" w:rsidP="00FC51B5">
      <w:pPr>
        <w:pStyle w:val="ListParagraph"/>
        <w:ind w:left="1080"/>
      </w:pPr>
      <w:r w:rsidRPr="00724F36">
        <w:t>When the operator wants to turn the pump on</w:t>
      </w:r>
      <w:r>
        <w:t xml:space="preserve"> with a </w:t>
      </w:r>
      <w:del w:id="175" w:author="David Taylor" w:date="2020-08-24T18:10:00Z">
        <w:r w:rsidDel="00D07D88">
          <w:delText xml:space="preserve">specified </w:delText>
        </w:r>
      </w:del>
      <w:r>
        <w:t>timer</w:t>
      </w:r>
      <w:r w:rsidRPr="00724F36">
        <w:t xml:space="preserve">, they </w:t>
      </w:r>
      <w:ins w:id="176" w:author="David Taylor" w:date="2020-08-24T18:10:00Z">
        <w:r w:rsidR="00D07D88">
          <w:t xml:space="preserve">select either </w:t>
        </w:r>
      </w:ins>
      <w:ins w:id="177" w:author="David Taylor" w:date="2020-08-24T18:11:00Z">
        <w:r w:rsidR="00D07D88">
          <w:t xml:space="preserve">a custom duration they can </w:t>
        </w:r>
      </w:ins>
      <w:r w:rsidRPr="00724F36">
        <w:t xml:space="preserve">enter </w:t>
      </w:r>
      <w:del w:id="178" w:author="David Taylor" w:date="2020-08-24T18:11:00Z">
        <w:r w:rsidRPr="00724F36" w:rsidDel="00D07D88">
          <w:delText xml:space="preserve">a timer duration </w:delText>
        </w:r>
      </w:del>
      <w:ins w:id="179" w:author="David Taylor" w:date="2020-08-24T18:11:00Z">
        <w:r w:rsidR="00D07D88">
          <w:t xml:space="preserve">or they elect to use the estimated fill time, </w:t>
        </w:r>
      </w:ins>
      <w:r w:rsidRPr="00724F36">
        <w:t>and press the manual pump toggle to on so that a message will be sent to the pump to turn on for the duration of the timer.</w:t>
      </w:r>
    </w:p>
    <w:p w14:paraId="6DDBC289" w14:textId="77777777" w:rsidR="00FC51B5" w:rsidRPr="00C30076" w:rsidRDefault="00FC51B5" w:rsidP="00FC51B5">
      <w:pPr>
        <w:pStyle w:val="ListParagraph"/>
        <w:numPr>
          <w:ilvl w:val="0"/>
          <w:numId w:val="6"/>
        </w:numPr>
        <w:rPr>
          <w:color w:val="2E74B5" w:themeColor="accent1" w:themeShade="BF"/>
          <w:sz w:val="28"/>
          <w:szCs w:val="28"/>
        </w:rPr>
      </w:pPr>
      <w:r w:rsidRPr="00C30076">
        <w:rPr>
          <w:color w:val="2E74B5" w:themeColor="accent1" w:themeShade="BF"/>
          <w:sz w:val="28"/>
          <w:szCs w:val="28"/>
        </w:rPr>
        <w:t>Actors</w:t>
      </w:r>
    </w:p>
    <w:p w14:paraId="186352FB" w14:textId="77777777" w:rsidR="00724F36" w:rsidRDefault="00724F36" w:rsidP="00724F36">
      <w:pPr>
        <w:pStyle w:val="ListParagraph"/>
        <w:numPr>
          <w:ilvl w:val="1"/>
          <w:numId w:val="6"/>
        </w:numPr>
      </w:pPr>
      <w:r>
        <w:t>Operator</w:t>
      </w:r>
    </w:p>
    <w:p w14:paraId="3A60633E" w14:textId="2A3B64DA" w:rsidR="00FC51B5" w:rsidRDefault="00724F36" w:rsidP="00724F36">
      <w:pPr>
        <w:pStyle w:val="ListParagraph"/>
        <w:ind w:left="1080"/>
      </w:pPr>
      <w:r>
        <w:t>Operator is the person using the bore pump control.  Primarily this represents the farm manager at DPI, although there may be other users.</w:t>
      </w:r>
    </w:p>
    <w:p w14:paraId="1ECC106D" w14:textId="77777777" w:rsidR="00FC51B5" w:rsidRPr="00C30076" w:rsidRDefault="00FC51B5" w:rsidP="00FC51B5">
      <w:pPr>
        <w:pStyle w:val="ListParagraph"/>
        <w:numPr>
          <w:ilvl w:val="0"/>
          <w:numId w:val="6"/>
        </w:numPr>
        <w:rPr>
          <w:color w:val="2E74B5" w:themeColor="accent1" w:themeShade="BF"/>
          <w:sz w:val="28"/>
          <w:szCs w:val="28"/>
        </w:rPr>
      </w:pPr>
      <w:r w:rsidRPr="00C30076">
        <w:rPr>
          <w:color w:val="2E74B5" w:themeColor="accent1" w:themeShade="BF"/>
          <w:sz w:val="28"/>
          <w:szCs w:val="28"/>
        </w:rPr>
        <w:t>Pre-Conditions</w:t>
      </w:r>
    </w:p>
    <w:p w14:paraId="372A384D" w14:textId="426761A3" w:rsidR="00724F36" w:rsidRDefault="00724F36" w:rsidP="00724F36">
      <w:pPr>
        <w:pStyle w:val="ListParagraph"/>
        <w:numPr>
          <w:ilvl w:val="1"/>
          <w:numId w:val="6"/>
        </w:numPr>
      </w:pPr>
      <w:r>
        <w:t xml:space="preserve">Operator is logged into </w:t>
      </w:r>
      <w:r w:rsidR="00263092">
        <w:t>T</w:t>
      </w:r>
      <w:r>
        <w:t xml:space="preserve">hingsboard and is on the Bore Pump Dashboard.  </w:t>
      </w:r>
    </w:p>
    <w:p w14:paraId="0B844DDC" w14:textId="79A84004" w:rsidR="00FC51B5" w:rsidRDefault="00724F36" w:rsidP="00724F36">
      <w:pPr>
        <w:pStyle w:val="ListParagraph"/>
        <w:numPr>
          <w:ilvl w:val="1"/>
          <w:numId w:val="6"/>
        </w:numPr>
      </w:pPr>
      <w:r>
        <w:t>Bore pump is in off state.</w:t>
      </w:r>
    </w:p>
    <w:p w14:paraId="46ACE1F9" w14:textId="77777777" w:rsidR="00724F36" w:rsidRDefault="00724F36" w:rsidP="00724F36">
      <w:pPr>
        <w:pStyle w:val="ListParagraph"/>
        <w:ind w:left="792"/>
      </w:pPr>
    </w:p>
    <w:p w14:paraId="6E5E3CBF" w14:textId="252F11C8" w:rsidR="00FC51B5" w:rsidRDefault="00FC51B5" w:rsidP="00724F36">
      <w:pPr>
        <w:pStyle w:val="ListParagraph"/>
        <w:numPr>
          <w:ilvl w:val="0"/>
          <w:numId w:val="6"/>
        </w:numPr>
        <w:rPr>
          <w:color w:val="2E74B5" w:themeColor="accent1" w:themeShade="BF"/>
          <w:sz w:val="28"/>
          <w:szCs w:val="28"/>
        </w:rPr>
      </w:pPr>
      <w:r w:rsidRPr="00C30076">
        <w:rPr>
          <w:color w:val="2E74B5" w:themeColor="accent1" w:themeShade="BF"/>
          <w:sz w:val="28"/>
          <w:szCs w:val="28"/>
        </w:rPr>
        <w:t>Normal Flo</w:t>
      </w:r>
      <w:r w:rsidR="00724F36">
        <w:rPr>
          <w:color w:val="2E74B5" w:themeColor="accent1" w:themeShade="BF"/>
          <w:sz w:val="28"/>
          <w:szCs w:val="28"/>
        </w:rPr>
        <w:t>w</w:t>
      </w:r>
    </w:p>
    <w:tbl>
      <w:tblPr>
        <w:tblStyle w:val="TableGrid"/>
        <w:tblW w:w="0" w:type="auto"/>
        <w:tblLook w:val="04A0" w:firstRow="1" w:lastRow="0" w:firstColumn="1" w:lastColumn="0" w:noHBand="0" w:noVBand="1"/>
      </w:tblPr>
      <w:tblGrid>
        <w:gridCol w:w="4508"/>
        <w:gridCol w:w="4508"/>
      </w:tblGrid>
      <w:tr w:rsidR="00724F36" w14:paraId="28E4D243" w14:textId="77777777" w:rsidTr="00622371">
        <w:tc>
          <w:tcPr>
            <w:tcW w:w="4508" w:type="dxa"/>
          </w:tcPr>
          <w:p w14:paraId="701A3955" w14:textId="77777777" w:rsidR="00724F36" w:rsidRDefault="00724F36" w:rsidP="00622371">
            <w:pPr>
              <w:pStyle w:val="ListParagraph"/>
              <w:ind w:left="0"/>
              <w:jc w:val="center"/>
            </w:pPr>
            <w:r>
              <w:t>Actor</w:t>
            </w:r>
          </w:p>
        </w:tc>
        <w:tc>
          <w:tcPr>
            <w:tcW w:w="4508" w:type="dxa"/>
          </w:tcPr>
          <w:p w14:paraId="391655C2" w14:textId="77777777" w:rsidR="00724F36" w:rsidRDefault="00724F36" w:rsidP="00622371">
            <w:pPr>
              <w:pStyle w:val="ListParagraph"/>
              <w:ind w:left="0"/>
              <w:jc w:val="center"/>
            </w:pPr>
            <w:r>
              <w:t>System</w:t>
            </w:r>
          </w:p>
        </w:tc>
      </w:tr>
      <w:tr w:rsidR="00724F36" w14:paraId="427C33A4" w14:textId="77777777" w:rsidTr="00622371">
        <w:tc>
          <w:tcPr>
            <w:tcW w:w="4508" w:type="dxa"/>
          </w:tcPr>
          <w:p w14:paraId="6D63258F" w14:textId="74437139" w:rsidR="00724F36" w:rsidRDefault="00724F36" w:rsidP="00622371">
            <w:pPr>
              <w:pStyle w:val="ListParagraph"/>
              <w:ind w:left="0"/>
            </w:pPr>
            <w:r>
              <w:t>1.</w:t>
            </w:r>
            <w:ins w:id="180" w:author="David Taylor" w:date="2020-08-24T18:14:00Z">
              <w:r w:rsidR="00D07D88">
                <w:t xml:space="preserve"> </w:t>
              </w:r>
            </w:ins>
            <w:r>
              <w:t xml:space="preserve">Operator </w:t>
            </w:r>
            <w:ins w:id="181" w:author="David Taylor" w:date="2020-08-24T18:12:00Z">
              <w:r w:rsidR="00D07D88">
                <w:t xml:space="preserve">selects “Custom Timer” and </w:t>
              </w:r>
            </w:ins>
            <w:r>
              <w:t>enter</w:t>
            </w:r>
            <w:ins w:id="182" w:author="David Taylor" w:date="2020-08-24T18:12:00Z">
              <w:r w:rsidR="00D07D88">
                <w:t>s</w:t>
              </w:r>
            </w:ins>
            <w:r>
              <w:t xml:space="preserve"> the specified pump duration into the </w:t>
            </w:r>
            <w:ins w:id="183" w:author="David Taylor" w:date="2020-08-24T18:13:00Z">
              <w:r w:rsidR="00D07D88">
                <w:t xml:space="preserve">custom </w:t>
              </w:r>
            </w:ins>
            <w:r>
              <w:t>timer field.</w:t>
            </w:r>
          </w:p>
        </w:tc>
        <w:tc>
          <w:tcPr>
            <w:tcW w:w="4508" w:type="dxa"/>
          </w:tcPr>
          <w:p w14:paraId="0FA4DB42" w14:textId="77777777" w:rsidR="00724F36" w:rsidRDefault="00724F36" w:rsidP="00622371"/>
        </w:tc>
      </w:tr>
      <w:tr w:rsidR="00724F36" w14:paraId="0E3942E7" w14:textId="77777777" w:rsidTr="00622371">
        <w:tc>
          <w:tcPr>
            <w:tcW w:w="4508" w:type="dxa"/>
          </w:tcPr>
          <w:p w14:paraId="239E9F87" w14:textId="3FFD60F4" w:rsidR="00724F36" w:rsidRDefault="00724F36" w:rsidP="00622371">
            <w:pPr>
              <w:pStyle w:val="ListParagraph"/>
              <w:ind w:left="0"/>
            </w:pPr>
            <w:r>
              <w:t>2. Operator presses the button to turn the pump on.</w:t>
            </w:r>
          </w:p>
        </w:tc>
        <w:tc>
          <w:tcPr>
            <w:tcW w:w="4508" w:type="dxa"/>
          </w:tcPr>
          <w:p w14:paraId="175AB75E" w14:textId="77777777" w:rsidR="00724F36" w:rsidRDefault="00724F36" w:rsidP="00622371"/>
        </w:tc>
      </w:tr>
      <w:tr w:rsidR="00724F36" w14:paraId="06B7BF8E" w14:textId="77777777" w:rsidTr="00622371">
        <w:tc>
          <w:tcPr>
            <w:tcW w:w="4508" w:type="dxa"/>
          </w:tcPr>
          <w:p w14:paraId="31D5EB0D" w14:textId="5CA7DF3A" w:rsidR="00724F36" w:rsidRDefault="00724F36" w:rsidP="00622371">
            <w:pPr>
              <w:pStyle w:val="ListParagraph"/>
              <w:ind w:left="0"/>
            </w:pPr>
          </w:p>
        </w:tc>
        <w:tc>
          <w:tcPr>
            <w:tcW w:w="4508" w:type="dxa"/>
          </w:tcPr>
          <w:p w14:paraId="76A72EB5" w14:textId="6FF9E5EE" w:rsidR="00724F36" w:rsidRDefault="00724F36" w:rsidP="00622371">
            <w:r>
              <w:t xml:space="preserve">3.Prepares and sends an instruction message to the pump controller telling it to turn on with </w:t>
            </w:r>
            <w:r w:rsidR="00AA0B20">
              <w:t>specified timer.</w:t>
            </w:r>
          </w:p>
        </w:tc>
      </w:tr>
      <w:tr w:rsidR="00724F36" w14:paraId="11B924C3" w14:textId="77777777" w:rsidTr="00622371">
        <w:tc>
          <w:tcPr>
            <w:tcW w:w="4508" w:type="dxa"/>
          </w:tcPr>
          <w:p w14:paraId="523C7058" w14:textId="77777777" w:rsidR="00724F36" w:rsidRDefault="00724F36" w:rsidP="00622371">
            <w:pPr>
              <w:pStyle w:val="ListParagraph"/>
              <w:ind w:left="0"/>
            </w:pPr>
            <w:bookmarkStart w:id="184" w:name="_Hlk42538290"/>
          </w:p>
        </w:tc>
        <w:tc>
          <w:tcPr>
            <w:tcW w:w="4508" w:type="dxa"/>
          </w:tcPr>
          <w:p w14:paraId="73AEBDED" w14:textId="307AE086" w:rsidR="00724F36" w:rsidRDefault="00724F36" w:rsidP="00622371">
            <w:r>
              <w:t>4.</w:t>
            </w:r>
            <w:r w:rsidR="00AA0B20">
              <w:t xml:space="preserve"> Instruction message is sent to </w:t>
            </w:r>
            <w:proofErr w:type="spellStart"/>
            <w:r w:rsidR="00AA0B20">
              <w:t>ThingsNetwork</w:t>
            </w:r>
            <w:proofErr w:type="spellEnd"/>
            <w:r w:rsidR="00AA0B20">
              <w:t xml:space="preserve"> and is held until the pumps next status message.</w:t>
            </w:r>
          </w:p>
        </w:tc>
      </w:tr>
      <w:tr w:rsidR="001F7527" w14:paraId="42F0F8E1" w14:textId="77777777" w:rsidTr="00622371">
        <w:tc>
          <w:tcPr>
            <w:tcW w:w="4508" w:type="dxa"/>
          </w:tcPr>
          <w:p w14:paraId="06C40377" w14:textId="77777777" w:rsidR="001F7527" w:rsidRDefault="001F7527" w:rsidP="001F7527">
            <w:pPr>
              <w:pStyle w:val="ListParagraph"/>
              <w:ind w:left="0"/>
            </w:pPr>
          </w:p>
        </w:tc>
        <w:tc>
          <w:tcPr>
            <w:tcW w:w="4508" w:type="dxa"/>
          </w:tcPr>
          <w:p w14:paraId="28C5AFAB" w14:textId="0E5DD40D" w:rsidR="001F7527" w:rsidRDefault="001F7527" w:rsidP="001F7527">
            <w:r>
              <w:t xml:space="preserve">5. </w:t>
            </w:r>
            <w:proofErr w:type="spellStart"/>
            <w:r>
              <w:t>ThingsNetwork</w:t>
            </w:r>
            <w:proofErr w:type="spellEnd"/>
            <w:r>
              <w:t xml:space="preserve"> receives status message, and immediately sends instruction message while the pump can receive.</w:t>
            </w:r>
          </w:p>
        </w:tc>
      </w:tr>
      <w:tr w:rsidR="001F7527" w14:paraId="39E0B610" w14:textId="77777777" w:rsidTr="00622371">
        <w:tc>
          <w:tcPr>
            <w:tcW w:w="4508" w:type="dxa"/>
          </w:tcPr>
          <w:p w14:paraId="3188ADB3" w14:textId="77777777" w:rsidR="001F7527" w:rsidRDefault="001F7527" w:rsidP="001F7527">
            <w:pPr>
              <w:pStyle w:val="ListParagraph"/>
              <w:ind w:left="0"/>
            </w:pPr>
          </w:p>
        </w:tc>
        <w:tc>
          <w:tcPr>
            <w:tcW w:w="4508" w:type="dxa"/>
          </w:tcPr>
          <w:p w14:paraId="637C7D53" w14:textId="629DA7DB" w:rsidR="001F7527" w:rsidRDefault="001F7527" w:rsidP="001F7527">
            <w:r>
              <w:t xml:space="preserve">6. </w:t>
            </w:r>
            <w:proofErr w:type="spellStart"/>
            <w:r>
              <w:t>Borepump</w:t>
            </w:r>
            <w:proofErr w:type="spellEnd"/>
            <w:r>
              <w:t xml:space="preserve"> receive instruction message and actions it.</w:t>
            </w:r>
          </w:p>
        </w:tc>
      </w:tr>
      <w:tr w:rsidR="001F7527" w14:paraId="5C557837" w14:textId="77777777" w:rsidTr="00622371">
        <w:tc>
          <w:tcPr>
            <w:tcW w:w="4508" w:type="dxa"/>
          </w:tcPr>
          <w:p w14:paraId="660D0AEC" w14:textId="77777777" w:rsidR="001F7527" w:rsidRDefault="001F7527" w:rsidP="001F7527">
            <w:pPr>
              <w:pStyle w:val="ListParagraph"/>
              <w:ind w:left="0"/>
            </w:pPr>
            <w:bookmarkStart w:id="185" w:name="_Hlk42510303"/>
          </w:p>
        </w:tc>
        <w:tc>
          <w:tcPr>
            <w:tcW w:w="4508" w:type="dxa"/>
          </w:tcPr>
          <w:p w14:paraId="1D68E63D" w14:textId="2E3F2C2F" w:rsidR="001F7527" w:rsidRDefault="001F7527" w:rsidP="001F7527">
            <w:r>
              <w:t xml:space="preserve">7. A new status message is sent to </w:t>
            </w:r>
            <w:proofErr w:type="spellStart"/>
            <w:r>
              <w:t>ThingsNetwork</w:t>
            </w:r>
            <w:proofErr w:type="spellEnd"/>
            <w:r>
              <w:t xml:space="preserve"> from the bore pump, with its new status.</w:t>
            </w:r>
          </w:p>
        </w:tc>
      </w:tr>
      <w:tr w:rsidR="001F7527" w14:paraId="25A802D8" w14:textId="77777777" w:rsidTr="00622371">
        <w:tc>
          <w:tcPr>
            <w:tcW w:w="4508" w:type="dxa"/>
          </w:tcPr>
          <w:p w14:paraId="6E64D26F" w14:textId="77777777" w:rsidR="001F7527" w:rsidRDefault="001F7527" w:rsidP="001F7527">
            <w:pPr>
              <w:pStyle w:val="ListParagraph"/>
              <w:ind w:left="0"/>
            </w:pPr>
          </w:p>
        </w:tc>
        <w:tc>
          <w:tcPr>
            <w:tcW w:w="4508" w:type="dxa"/>
          </w:tcPr>
          <w:p w14:paraId="2CE9EFFA" w14:textId="38A1D4C6" w:rsidR="001F7527" w:rsidRDefault="001F7527" w:rsidP="001F7527">
            <w:r>
              <w:t>8.ThingsNetwork forwards the message to Thingsboard and the Dashboard is updated.</w:t>
            </w:r>
          </w:p>
        </w:tc>
      </w:tr>
    </w:tbl>
    <w:bookmarkEnd w:id="184"/>
    <w:bookmarkEnd w:id="185"/>
    <w:p w14:paraId="39150188" w14:textId="77777777" w:rsidR="00FC51B5" w:rsidRDefault="00FC51B5" w:rsidP="00FC51B5">
      <w:pPr>
        <w:pStyle w:val="ListParagraph"/>
        <w:ind w:left="360"/>
      </w:pPr>
      <w:r>
        <w:t>The use case ends.</w:t>
      </w:r>
    </w:p>
    <w:p w14:paraId="75E89DA3" w14:textId="77777777" w:rsidR="00FC51B5" w:rsidRDefault="00FC51B5" w:rsidP="00FC51B5">
      <w:pPr>
        <w:pStyle w:val="ListParagraph"/>
        <w:ind w:left="0"/>
      </w:pPr>
    </w:p>
    <w:p w14:paraId="65478B7D" w14:textId="4FDDCAD7" w:rsidR="00724F36" w:rsidRPr="003C6953" w:rsidRDefault="00724F36" w:rsidP="003C6953">
      <w:pPr>
        <w:pStyle w:val="ListParagraph"/>
        <w:numPr>
          <w:ilvl w:val="0"/>
          <w:numId w:val="6"/>
        </w:numPr>
        <w:rPr>
          <w:color w:val="2E74B5" w:themeColor="accent1" w:themeShade="BF"/>
          <w:sz w:val="28"/>
          <w:szCs w:val="28"/>
        </w:rPr>
      </w:pPr>
      <w:r w:rsidRPr="003C6953">
        <w:rPr>
          <w:color w:val="2E74B5" w:themeColor="accent1" w:themeShade="BF"/>
          <w:sz w:val="28"/>
          <w:szCs w:val="28"/>
        </w:rPr>
        <w:t>Alternate Flows</w:t>
      </w:r>
    </w:p>
    <w:p w14:paraId="58DBE5A7" w14:textId="77777777" w:rsidR="00D07D88" w:rsidRDefault="00D07D88" w:rsidP="003C6953">
      <w:pPr>
        <w:pStyle w:val="ListParagraph"/>
        <w:numPr>
          <w:ilvl w:val="1"/>
          <w:numId w:val="6"/>
        </w:numPr>
        <w:rPr>
          <w:ins w:id="186" w:author="David Taylor" w:date="2020-08-24T18:14:00Z"/>
        </w:rPr>
      </w:pPr>
      <w:ins w:id="187" w:author="David Taylor" w:date="2020-08-24T18:13:00Z">
        <w:r>
          <w:t>Use the estimated fill timer</w:t>
        </w:r>
        <w:r>
          <w:br/>
          <w:t>At step 1 the user may elect to use the estimated fill</w:t>
        </w:r>
      </w:ins>
      <w:ins w:id="188" w:author="David Taylor" w:date="2020-08-24T18:14:00Z">
        <w:r>
          <w:t xml:space="preserve"> time instead of entering a custom duration.</w:t>
        </w:r>
        <w:r>
          <w:br/>
        </w:r>
        <w:r>
          <w:br/>
        </w:r>
      </w:ins>
    </w:p>
    <w:tbl>
      <w:tblPr>
        <w:tblStyle w:val="TableGrid"/>
        <w:tblW w:w="0" w:type="auto"/>
        <w:tblLook w:val="04A0" w:firstRow="1" w:lastRow="0" w:firstColumn="1" w:lastColumn="0" w:noHBand="0" w:noVBand="1"/>
      </w:tblPr>
      <w:tblGrid>
        <w:gridCol w:w="4508"/>
        <w:gridCol w:w="4508"/>
      </w:tblGrid>
      <w:tr w:rsidR="00D07D88" w14:paraId="178C0140" w14:textId="77777777" w:rsidTr="00CC563B">
        <w:trPr>
          <w:ins w:id="189" w:author="David Taylor" w:date="2020-08-24T18:14:00Z"/>
        </w:trPr>
        <w:tc>
          <w:tcPr>
            <w:tcW w:w="4508" w:type="dxa"/>
          </w:tcPr>
          <w:p w14:paraId="07061E53" w14:textId="77777777" w:rsidR="00D07D88" w:rsidRDefault="00D07D88" w:rsidP="00CC563B">
            <w:pPr>
              <w:pStyle w:val="ListParagraph"/>
              <w:ind w:left="0"/>
              <w:jc w:val="center"/>
              <w:rPr>
                <w:ins w:id="190" w:author="David Taylor" w:date="2020-08-24T18:14:00Z"/>
              </w:rPr>
            </w:pPr>
            <w:ins w:id="191" w:author="David Taylor" w:date="2020-08-24T18:14:00Z">
              <w:r>
                <w:t>Actor</w:t>
              </w:r>
            </w:ins>
          </w:p>
        </w:tc>
        <w:tc>
          <w:tcPr>
            <w:tcW w:w="4508" w:type="dxa"/>
          </w:tcPr>
          <w:p w14:paraId="10C603C9" w14:textId="77777777" w:rsidR="00D07D88" w:rsidRDefault="00D07D88" w:rsidP="00CC563B">
            <w:pPr>
              <w:pStyle w:val="ListParagraph"/>
              <w:ind w:left="0"/>
              <w:jc w:val="center"/>
              <w:rPr>
                <w:ins w:id="192" w:author="David Taylor" w:date="2020-08-24T18:14:00Z"/>
              </w:rPr>
            </w:pPr>
            <w:ins w:id="193" w:author="David Taylor" w:date="2020-08-24T18:14:00Z">
              <w:r>
                <w:t>System</w:t>
              </w:r>
            </w:ins>
          </w:p>
        </w:tc>
      </w:tr>
      <w:tr w:rsidR="00D07D88" w14:paraId="17805383" w14:textId="77777777" w:rsidTr="00CC563B">
        <w:trPr>
          <w:ins w:id="194" w:author="David Taylor" w:date="2020-08-24T18:14:00Z"/>
        </w:trPr>
        <w:tc>
          <w:tcPr>
            <w:tcW w:w="4508" w:type="dxa"/>
          </w:tcPr>
          <w:p w14:paraId="7118B5CF" w14:textId="5B997434" w:rsidR="00D07D88" w:rsidRDefault="00D07D88" w:rsidP="00CC563B">
            <w:pPr>
              <w:pStyle w:val="ListParagraph"/>
              <w:ind w:left="0"/>
              <w:rPr>
                <w:ins w:id="195" w:author="David Taylor" w:date="2020-08-24T18:14:00Z"/>
              </w:rPr>
            </w:pPr>
            <w:ins w:id="196" w:author="David Taylor" w:date="2020-08-24T18:14:00Z">
              <w:r>
                <w:t>1. Operator selects “Estimate Fill Timer”.</w:t>
              </w:r>
            </w:ins>
          </w:p>
        </w:tc>
        <w:tc>
          <w:tcPr>
            <w:tcW w:w="4508" w:type="dxa"/>
          </w:tcPr>
          <w:p w14:paraId="5C03C3ED" w14:textId="77777777" w:rsidR="00D07D88" w:rsidRDefault="00D07D88" w:rsidP="00CC563B">
            <w:pPr>
              <w:rPr>
                <w:ins w:id="197" w:author="David Taylor" w:date="2020-08-24T18:14:00Z"/>
              </w:rPr>
            </w:pPr>
          </w:p>
        </w:tc>
      </w:tr>
      <w:tr w:rsidR="00D07D88" w14:paraId="18799705" w14:textId="77777777" w:rsidTr="00CC563B">
        <w:trPr>
          <w:ins w:id="198" w:author="David Taylor" w:date="2020-08-24T18:14:00Z"/>
        </w:trPr>
        <w:tc>
          <w:tcPr>
            <w:tcW w:w="4508" w:type="dxa"/>
          </w:tcPr>
          <w:p w14:paraId="31107818" w14:textId="77777777" w:rsidR="00D07D88" w:rsidRDefault="00D07D88" w:rsidP="00CC563B">
            <w:pPr>
              <w:pStyle w:val="ListParagraph"/>
              <w:ind w:left="0"/>
              <w:rPr>
                <w:ins w:id="199" w:author="David Taylor" w:date="2020-08-24T18:14:00Z"/>
              </w:rPr>
            </w:pPr>
            <w:ins w:id="200" w:author="David Taylor" w:date="2020-08-24T18:14:00Z">
              <w:r>
                <w:t>2. Operator presses the button to turn the pump on.</w:t>
              </w:r>
            </w:ins>
          </w:p>
        </w:tc>
        <w:tc>
          <w:tcPr>
            <w:tcW w:w="4508" w:type="dxa"/>
          </w:tcPr>
          <w:p w14:paraId="5FDC10B3" w14:textId="77777777" w:rsidR="00D07D88" w:rsidRDefault="00D07D88" w:rsidP="00CC563B">
            <w:pPr>
              <w:rPr>
                <w:ins w:id="201" w:author="David Taylor" w:date="2020-08-24T18:14:00Z"/>
              </w:rPr>
            </w:pPr>
          </w:p>
        </w:tc>
      </w:tr>
      <w:tr w:rsidR="00D07D88" w14:paraId="4CA5810D" w14:textId="77777777" w:rsidTr="00CC563B">
        <w:trPr>
          <w:ins w:id="202" w:author="David Taylor" w:date="2020-08-24T18:15:00Z"/>
        </w:trPr>
        <w:tc>
          <w:tcPr>
            <w:tcW w:w="4508" w:type="dxa"/>
          </w:tcPr>
          <w:p w14:paraId="2BA7186C" w14:textId="77777777" w:rsidR="00D07D88" w:rsidRDefault="00D07D88" w:rsidP="00CC563B">
            <w:pPr>
              <w:pStyle w:val="ListParagraph"/>
              <w:ind w:left="0"/>
              <w:rPr>
                <w:ins w:id="203" w:author="David Taylor" w:date="2020-08-24T18:15:00Z"/>
              </w:rPr>
            </w:pPr>
          </w:p>
        </w:tc>
        <w:tc>
          <w:tcPr>
            <w:tcW w:w="4508" w:type="dxa"/>
          </w:tcPr>
          <w:p w14:paraId="4460B250" w14:textId="33AC2380" w:rsidR="00D07D88" w:rsidRDefault="00D07D88" w:rsidP="00CC563B">
            <w:pPr>
              <w:rPr>
                <w:ins w:id="204" w:author="David Taylor" w:date="2020-08-24T18:15:00Z"/>
              </w:rPr>
            </w:pPr>
            <w:ins w:id="205" w:author="David Taylor" w:date="2020-08-24T18:15:00Z">
              <w:r>
                <w:t>Normal process resumes at step 3.</w:t>
              </w:r>
            </w:ins>
          </w:p>
        </w:tc>
      </w:tr>
    </w:tbl>
    <w:p w14:paraId="2BA1CD8D" w14:textId="0399B443" w:rsidR="00D07D88" w:rsidRPr="00CB4F87" w:rsidRDefault="00D07D88">
      <w:pPr>
        <w:ind w:left="360"/>
        <w:rPr>
          <w:ins w:id="206" w:author="David Taylor" w:date="2020-08-24T18:13:00Z"/>
          <w:lang w:val="en-US"/>
          <w:rPrChange w:id="207" w:author="David Taylor" w:date="2020-09-11T11:05:00Z">
            <w:rPr>
              <w:ins w:id="208" w:author="David Taylor" w:date="2020-08-24T18:13:00Z"/>
            </w:rPr>
          </w:rPrChange>
        </w:rPr>
        <w:pPrChange w:id="209" w:author="David Taylor" w:date="2020-08-24T18:15:00Z">
          <w:pPr>
            <w:pStyle w:val="ListParagraph"/>
            <w:numPr>
              <w:ilvl w:val="1"/>
              <w:numId w:val="6"/>
            </w:numPr>
            <w:ind w:left="792" w:hanging="432"/>
          </w:pPr>
        </w:pPrChange>
      </w:pPr>
    </w:p>
    <w:p w14:paraId="04BF2257" w14:textId="10A95515" w:rsidR="00724F36" w:rsidRDefault="00724F36" w:rsidP="003C6953">
      <w:pPr>
        <w:pStyle w:val="ListParagraph"/>
        <w:numPr>
          <w:ilvl w:val="1"/>
          <w:numId w:val="6"/>
        </w:numPr>
      </w:pPr>
      <w:r>
        <w:t xml:space="preserve">Instruction </w:t>
      </w:r>
      <w:ins w:id="210" w:author="David Taylor" w:date="2020-08-24T18:13:00Z">
        <w:r w:rsidR="00D07D88">
          <w:t>m</w:t>
        </w:r>
      </w:ins>
      <w:del w:id="211" w:author="David Taylor" w:date="2020-08-24T18:13:00Z">
        <w:r w:rsidDel="00D07D88">
          <w:delText>M</w:delText>
        </w:r>
      </w:del>
      <w:r>
        <w:t xml:space="preserve">essage </w:t>
      </w:r>
      <w:ins w:id="212" w:author="David Taylor" w:date="2020-08-24T18:13:00Z">
        <w:r w:rsidR="00D07D88">
          <w:t>i</w:t>
        </w:r>
      </w:ins>
      <w:del w:id="213" w:author="David Taylor" w:date="2020-08-24T18:13:00Z">
        <w:r w:rsidDel="00D07D88">
          <w:delText>I</w:delText>
        </w:r>
      </w:del>
      <w:r>
        <w:t xml:space="preserve">s </w:t>
      </w:r>
      <w:ins w:id="214" w:author="David Taylor" w:date="2020-08-24T18:13:00Z">
        <w:r w:rsidR="00D07D88">
          <w:t>l</w:t>
        </w:r>
      </w:ins>
      <w:del w:id="215" w:author="David Taylor" w:date="2020-08-24T18:13:00Z">
        <w:r w:rsidDel="00D07D88">
          <w:delText>L</w:delText>
        </w:r>
      </w:del>
      <w:r>
        <w:t>ost</w:t>
      </w:r>
    </w:p>
    <w:p w14:paraId="3395149C" w14:textId="00AA5CD8" w:rsidR="00724F36" w:rsidRDefault="00724F36" w:rsidP="00724F36">
      <w:pPr>
        <w:pStyle w:val="ListParagraph"/>
        <w:ind w:left="792"/>
      </w:pPr>
      <w:r>
        <w:t>If at step 3 of the normal flow the</w:t>
      </w:r>
      <w:r w:rsidR="00EA676D">
        <w:t xml:space="preserve"> if</w:t>
      </w:r>
      <w:r>
        <w:t xml:space="preserve"> pump does not receive the instruction </w:t>
      </w:r>
      <w:proofErr w:type="gramStart"/>
      <w:r>
        <w:t>message</w:t>
      </w:r>
      <w:proofErr w:type="gramEnd"/>
      <w:r>
        <w:t xml:space="preserve"> then</w:t>
      </w:r>
    </w:p>
    <w:tbl>
      <w:tblPr>
        <w:tblStyle w:val="TableGrid"/>
        <w:tblW w:w="0" w:type="auto"/>
        <w:tblLook w:val="04A0" w:firstRow="1" w:lastRow="0" w:firstColumn="1" w:lastColumn="0" w:noHBand="0" w:noVBand="1"/>
      </w:tblPr>
      <w:tblGrid>
        <w:gridCol w:w="4508"/>
        <w:gridCol w:w="4508"/>
      </w:tblGrid>
      <w:tr w:rsidR="00724F36" w14:paraId="6797C051" w14:textId="77777777" w:rsidTr="00622371">
        <w:tc>
          <w:tcPr>
            <w:tcW w:w="4508" w:type="dxa"/>
          </w:tcPr>
          <w:p w14:paraId="79447691" w14:textId="77777777" w:rsidR="00724F36" w:rsidRDefault="00724F36" w:rsidP="00622371">
            <w:pPr>
              <w:jc w:val="center"/>
            </w:pPr>
            <w:r>
              <w:t>Actor</w:t>
            </w:r>
          </w:p>
        </w:tc>
        <w:tc>
          <w:tcPr>
            <w:tcW w:w="4508" w:type="dxa"/>
          </w:tcPr>
          <w:p w14:paraId="528586F8" w14:textId="77777777" w:rsidR="00724F36" w:rsidRDefault="00724F36" w:rsidP="00622371">
            <w:pPr>
              <w:jc w:val="center"/>
            </w:pPr>
            <w:r>
              <w:t>System</w:t>
            </w:r>
          </w:p>
        </w:tc>
      </w:tr>
      <w:tr w:rsidR="00724F36" w14:paraId="345F9433" w14:textId="77777777" w:rsidTr="00622371">
        <w:tc>
          <w:tcPr>
            <w:tcW w:w="4508" w:type="dxa"/>
          </w:tcPr>
          <w:p w14:paraId="43B9D6AA" w14:textId="77777777" w:rsidR="00724F36" w:rsidRDefault="00724F36" w:rsidP="00622371"/>
        </w:tc>
        <w:tc>
          <w:tcPr>
            <w:tcW w:w="4508" w:type="dxa"/>
          </w:tcPr>
          <w:p w14:paraId="4B6D1F88" w14:textId="49496A03" w:rsidR="00724F36" w:rsidRDefault="00724F36" w:rsidP="00622371">
            <w:r>
              <w:t xml:space="preserve">4.Pump sends status message to </w:t>
            </w:r>
            <w:r w:rsidR="00263092">
              <w:t>T</w:t>
            </w:r>
            <w:r>
              <w:t>hingsboard at its normal interval. Status message indicates the pump is off</w:t>
            </w:r>
          </w:p>
        </w:tc>
      </w:tr>
      <w:tr w:rsidR="00724F36" w14:paraId="3EF0B63E" w14:textId="77777777" w:rsidTr="00622371">
        <w:tc>
          <w:tcPr>
            <w:tcW w:w="4508" w:type="dxa"/>
          </w:tcPr>
          <w:p w14:paraId="51C542AA" w14:textId="77777777" w:rsidR="00724F36" w:rsidRDefault="00724F36" w:rsidP="00622371"/>
        </w:tc>
        <w:tc>
          <w:tcPr>
            <w:tcW w:w="4508" w:type="dxa"/>
          </w:tcPr>
          <w:p w14:paraId="179B614E" w14:textId="77777777" w:rsidR="00724F36" w:rsidRDefault="00724F36" w:rsidP="00622371">
            <w:r>
              <w:t>5.Thingsboard receives the status message and determines that the pump is still off.  Last instruction message is resent</w:t>
            </w:r>
          </w:p>
        </w:tc>
      </w:tr>
      <w:tr w:rsidR="00724F36" w14:paraId="093479A8" w14:textId="77777777" w:rsidTr="00622371">
        <w:tc>
          <w:tcPr>
            <w:tcW w:w="4508" w:type="dxa"/>
          </w:tcPr>
          <w:p w14:paraId="338C3840" w14:textId="77777777" w:rsidR="00724F36" w:rsidRDefault="00724F36" w:rsidP="00622371"/>
        </w:tc>
        <w:tc>
          <w:tcPr>
            <w:tcW w:w="4508" w:type="dxa"/>
          </w:tcPr>
          <w:p w14:paraId="2556ACEB" w14:textId="77777777" w:rsidR="00724F36" w:rsidRDefault="00724F36" w:rsidP="00622371">
            <w:r>
              <w:t>6.Normal process resumes at step 2.</w:t>
            </w:r>
          </w:p>
        </w:tc>
      </w:tr>
    </w:tbl>
    <w:p w14:paraId="67A4919F" w14:textId="7C8DFDA5" w:rsidR="003C6953" w:rsidRDefault="003C6953" w:rsidP="003C6953">
      <w:pPr>
        <w:pStyle w:val="ListParagraph"/>
        <w:ind w:left="360"/>
        <w:rPr>
          <w:color w:val="2E74B5" w:themeColor="accent1" w:themeShade="BF"/>
          <w:sz w:val="28"/>
          <w:szCs w:val="28"/>
        </w:rPr>
      </w:pPr>
    </w:p>
    <w:p w14:paraId="6E48992D" w14:textId="77777777" w:rsidR="00043649" w:rsidRDefault="00043649" w:rsidP="003C6953">
      <w:pPr>
        <w:pStyle w:val="ListParagraph"/>
        <w:ind w:left="360"/>
        <w:rPr>
          <w:color w:val="2E74B5" w:themeColor="accent1" w:themeShade="BF"/>
          <w:sz w:val="28"/>
          <w:szCs w:val="28"/>
        </w:rPr>
      </w:pPr>
    </w:p>
    <w:p w14:paraId="3D0DC9E9" w14:textId="0910E16C" w:rsidR="00FC51B5" w:rsidRPr="003C6953" w:rsidRDefault="00FC51B5" w:rsidP="003C6953">
      <w:pPr>
        <w:pStyle w:val="ListParagraph"/>
        <w:numPr>
          <w:ilvl w:val="0"/>
          <w:numId w:val="6"/>
        </w:numPr>
        <w:rPr>
          <w:color w:val="2E74B5" w:themeColor="accent1" w:themeShade="BF"/>
          <w:sz w:val="28"/>
          <w:szCs w:val="28"/>
        </w:rPr>
      </w:pPr>
      <w:r w:rsidRPr="003C6953">
        <w:rPr>
          <w:color w:val="2E74B5" w:themeColor="accent1" w:themeShade="BF"/>
          <w:sz w:val="28"/>
          <w:szCs w:val="28"/>
        </w:rPr>
        <w:t>Post-conditions</w:t>
      </w:r>
    </w:p>
    <w:p w14:paraId="5507D360" w14:textId="2C0E1802" w:rsidR="00FC51B5" w:rsidRDefault="00724F36" w:rsidP="003C6953">
      <w:pPr>
        <w:pStyle w:val="ListParagraph"/>
        <w:numPr>
          <w:ilvl w:val="1"/>
          <w:numId w:val="6"/>
        </w:numPr>
      </w:pPr>
      <w:r>
        <w:t>Pump is turned on and is pumping.</w:t>
      </w:r>
    </w:p>
    <w:p w14:paraId="33BBCF48" w14:textId="748C2A74" w:rsidR="00724F36" w:rsidRDefault="00724F36" w:rsidP="003C6953">
      <w:pPr>
        <w:pStyle w:val="ListParagraph"/>
        <w:numPr>
          <w:ilvl w:val="1"/>
          <w:numId w:val="6"/>
        </w:numPr>
      </w:pPr>
      <w:r>
        <w:t>Pump is set to turn off after timer.</w:t>
      </w:r>
    </w:p>
    <w:p w14:paraId="40458DDD" w14:textId="56D3D709" w:rsidR="00724F36" w:rsidRDefault="00724F36" w:rsidP="003C6953">
      <w:pPr>
        <w:pStyle w:val="ListParagraph"/>
        <w:numPr>
          <w:ilvl w:val="1"/>
          <w:numId w:val="6"/>
        </w:numPr>
      </w:pPr>
      <w:r>
        <w:t>Dashboard shows pump is turned on.</w:t>
      </w:r>
    </w:p>
    <w:p w14:paraId="17ED548E" w14:textId="75F0B338" w:rsidR="00724F36" w:rsidRDefault="00724F36" w:rsidP="003C6953">
      <w:pPr>
        <w:pStyle w:val="ListParagraph"/>
        <w:numPr>
          <w:ilvl w:val="1"/>
          <w:numId w:val="6"/>
        </w:numPr>
      </w:pPr>
      <w:r>
        <w:t>Dashboard shows timer countdown.</w:t>
      </w:r>
    </w:p>
    <w:p w14:paraId="2E1853A5" w14:textId="2F73731B" w:rsidR="009E6ADF" w:rsidRDefault="009E6ADF" w:rsidP="003C6953">
      <w:pPr>
        <w:pStyle w:val="ListParagraph"/>
        <w:numPr>
          <w:ilvl w:val="1"/>
          <w:numId w:val="6"/>
        </w:numPr>
      </w:pPr>
      <w:r>
        <w:t>Thingsboard has a log of the pump being turned on.</w:t>
      </w:r>
    </w:p>
    <w:p w14:paraId="7B138D53" w14:textId="77777777" w:rsidR="003C6953" w:rsidRDefault="003C6953" w:rsidP="003C6953">
      <w:pPr>
        <w:pStyle w:val="ListParagraph"/>
        <w:ind w:left="792"/>
      </w:pPr>
    </w:p>
    <w:p w14:paraId="561369EE" w14:textId="17263158" w:rsidR="00724F36" w:rsidRDefault="00724F36" w:rsidP="00724F36">
      <w:pPr>
        <w:pStyle w:val="Heading1"/>
        <w:spacing w:before="0" w:after="120"/>
        <w:jc w:val="center"/>
      </w:pPr>
      <w:r>
        <w:t>Use-Case: Manually Turn Off the Bore Pump</w:t>
      </w:r>
    </w:p>
    <w:p w14:paraId="41D3A63A" w14:textId="77777777" w:rsidR="00724F36" w:rsidRPr="00C30076" w:rsidRDefault="00724F36" w:rsidP="00724F36">
      <w:pPr>
        <w:pStyle w:val="ListParagraph"/>
        <w:numPr>
          <w:ilvl w:val="0"/>
          <w:numId w:val="8"/>
        </w:numPr>
        <w:rPr>
          <w:color w:val="2E74B5" w:themeColor="accent1" w:themeShade="BF"/>
          <w:sz w:val="28"/>
          <w:szCs w:val="28"/>
        </w:rPr>
      </w:pPr>
      <w:r w:rsidRPr="00C30076">
        <w:rPr>
          <w:color w:val="2E74B5" w:themeColor="accent1" w:themeShade="BF"/>
          <w:sz w:val="28"/>
          <w:szCs w:val="28"/>
        </w:rPr>
        <w:t>Brief Description</w:t>
      </w:r>
    </w:p>
    <w:p w14:paraId="7F9D0381" w14:textId="40179A5F" w:rsidR="00724F36" w:rsidRDefault="00724F36" w:rsidP="00724F36">
      <w:pPr>
        <w:pStyle w:val="ListParagraph"/>
        <w:ind w:left="1080"/>
      </w:pPr>
      <w:r w:rsidRPr="00724F36">
        <w:t>When operator wants to turn the pump off, they press the manual pump toggle to off so that a message will be sent to the pump to be turned off and any timers will be cleared.</w:t>
      </w:r>
    </w:p>
    <w:p w14:paraId="459C65FF" w14:textId="77777777" w:rsidR="00724F36" w:rsidRPr="00C30076" w:rsidRDefault="00724F36" w:rsidP="00724F36">
      <w:pPr>
        <w:pStyle w:val="ListParagraph"/>
        <w:numPr>
          <w:ilvl w:val="0"/>
          <w:numId w:val="8"/>
        </w:numPr>
        <w:rPr>
          <w:color w:val="2E74B5" w:themeColor="accent1" w:themeShade="BF"/>
          <w:sz w:val="28"/>
          <w:szCs w:val="28"/>
        </w:rPr>
      </w:pPr>
      <w:r w:rsidRPr="00C30076">
        <w:rPr>
          <w:color w:val="2E74B5" w:themeColor="accent1" w:themeShade="BF"/>
          <w:sz w:val="28"/>
          <w:szCs w:val="28"/>
        </w:rPr>
        <w:lastRenderedPageBreak/>
        <w:t>Actors</w:t>
      </w:r>
    </w:p>
    <w:p w14:paraId="00CC5A75" w14:textId="77777777" w:rsidR="00724F36" w:rsidRDefault="00724F36" w:rsidP="00724F36">
      <w:pPr>
        <w:pStyle w:val="ListParagraph"/>
        <w:numPr>
          <w:ilvl w:val="1"/>
          <w:numId w:val="8"/>
        </w:numPr>
      </w:pPr>
      <w:r>
        <w:t>Operator</w:t>
      </w:r>
    </w:p>
    <w:p w14:paraId="1613134B" w14:textId="34CC18AC" w:rsidR="00724F36" w:rsidRDefault="00724F36" w:rsidP="00724F36">
      <w:pPr>
        <w:pStyle w:val="ListParagraph"/>
        <w:ind w:left="1080"/>
      </w:pPr>
      <w:r>
        <w:t>Operator is the person using the bore pump control.  Primarily this represents the farm manager at DPI, although there may be other users.</w:t>
      </w:r>
    </w:p>
    <w:p w14:paraId="74D7DB17" w14:textId="77777777" w:rsidR="00724F36" w:rsidRPr="00C30076" w:rsidRDefault="00724F36" w:rsidP="00724F36">
      <w:pPr>
        <w:pStyle w:val="ListParagraph"/>
        <w:numPr>
          <w:ilvl w:val="0"/>
          <w:numId w:val="8"/>
        </w:numPr>
        <w:rPr>
          <w:color w:val="2E74B5" w:themeColor="accent1" w:themeShade="BF"/>
          <w:sz w:val="28"/>
          <w:szCs w:val="28"/>
        </w:rPr>
      </w:pPr>
      <w:r w:rsidRPr="00C30076">
        <w:rPr>
          <w:color w:val="2E74B5" w:themeColor="accent1" w:themeShade="BF"/>
          <w:sz w:val="28"/>
          <w:szCs w:val="28"/>
        </w:rPr>
        <w:t>Pre-Conditions</w:t>
      </w:r>
    </w:p>
    <w:p w14:paraId="4AF3AE3D" w14:textId="3C729AC1" w:rsidR="00724F36" w:rsidRDefault="00724F36" w:rsidP="00724F36">
      <w:pPr>
        <w:pStyle w:val="ListParagraph"/>
        <w:numPr>
          <w:ilvl w:val="1"/>
          <w:numId w:val="8"/>
        </w:numPr>
      </w:pPr>
      <w:r>
        <w:t xml:space="preserve">Operator is logged into </w:t>
      </w:r>
      <w:r w:rsidR="00263092">
        <w:t>T</w:t>
      </w:r>
      <w:r>
        <w:t xml:space="preserve">hingsboard and is on the Bore Pump Dashboard.  </w:t>
      </w:r>
    </w:p>
    <w:p w14:paraId="0170410A" w14:textId="1FDCCE59" w:rsidR="00724F36" w:rsidRDefault="00724F36" w:rsidP="00724F36">
      <w:pPr>
        <w:pStyle w:val="ListParagraph"/>
        <w:numPr>
          <w:ilvl w:val="1"/>
          <w:numId w:val="8"/>
        </w:numPr>
      </w:pPr>
      <w:r>
        <w:t>Bore pump is in on state.</w:t>
      </w:r>
    </w:p>
    <w:p w14:paraId="5FF81F48" w14:textId="77777777" w:rsidR="00724F36" w:rsidRDefault="00724F36" w:rsidP="00724F36">
      <w:pPr>
        <w:pStyle w:val="ListParagraph"/>
        <w:ind w:left="1080"/>
      </w:pPr>
    </w:p>
    <w:p w14:paraId="2083213B" w14:textId="6D0E09B6" w:rsidR="00724F36" w:rsidRPr="009E6ADF" w:rsidRDefault="00724F36" w:rsidP="009E6ADF">
      <w:pPr>
        <w:pStyle w:val="ListParagraph"/>
        <w:numPr>
          <w:ilvl w:val="0"/>
          <w:numId w:val="8"/>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724F36" w14:paraId="02DE9F08" w14:textId="77777777" w:rsidTr="00622371">
        <w:tc>
          <w:tcPr>
            <w:tcW w:w="4508" w:type="dxa"/>
          </w:tcPr>
          <w:p w14:paraId="619E9A44" w14:textId="77777777" w:rsidR="00724F36" w:rsidRDefault="00724F36" w:rsidP="00622371">
            <w:pPr>
              <w:pStyle w:val="ListParagraph"/>
              <w:ind w:left="0"/>
              <w:jc w:val="center"/>
            </w:pPr>
            <w:r>
              <w:t>Actor</w:t>
            </w:r>
          </w:p>
        </w:tc>
        <w:tc>
          <w:tcPr>
            <w:tcW w:w="4508" w:type="dxa"/>
          </w:tcPr>
          <w:p w14:paraId="1C9107A2" w14:textId="77777777" w:rsidR="00724F36" w:rsidRDefault="00724F36" w:rsidP="00622371">
            <w:pPr>
              <w:pStyle w:val="ListParagraph"/>
              <w:ind w:left="0"/>
              <w:jc w:val="center"/>
            </w:pPr>
            <w:r>
              <w:t>System</w:t>
            </w:r>
          </w:p>
        </w:tc>
      </w:tr>
      <w:tr w:rsidR="00724F36" w14:paraId="7C2B02CA" w14:textId="77777777" w:rsidTr="00622371">
        <w:tc>
          <w:tcPr>
            <w:tcW w:w="4508" w:type="dxa"/>
          </w:tcPr>
          <w:p w14:paraId="3187ACD4" w14:textId="312F8BC9" w:rsidR="00724F36" w:rsidRDefault="009E6ADF" w:rsidP="00622371">
            <w:pPr>
              <w:pStyle w:val="ListParagraph"/>
              <w:ind w:left="0"/>
            </w:pPr>
            <w:r>
              <w:t>1. Operator presses the button to turn the pump off</w:t>
            </w:r>
          </w:p>
        </w:tc>
        <w:tc>
          <w:tcPr>
            <w:tcW w:w="4508" w:type="dxa"/>
          </w:tcPr>
          <w:p w14:paraId="3CFE2054" w14:textId="77777777" w:rsidR="00724F36" w:rsidRDefault="00724F36" w:rsidP="00622371">
            <w:pPr>
              <w:pStyle w:val="ListParagraph"/>
              <w:ind w:left="0"/>
            </w:pPr>
          </w:p>
        </w:tc>
      </w:tr>
      <w:tr w:rsidR="009E6ADF" w14:paraId="3FA1CD38" w14:textId="77777777" w:rsidTr="00622371">
        <w:tc>
          <w:tcPr>
            <w:tcW w:w="4508" w:type="dxa"/>
          </w:tcPr>
          <w:p w14:paraId="0E27353B" w14:textId="77777777" w:rsidR="009E6ADF" w:rsidRDefault="009E6ADF" w:rsidP="00622371">
            <w:pPr>
              <w:pStyle w:val="ListParagraph"/>
              <w:ind w:left="0"/>
            </w:pPr>
          </w:p>
        </w:tc>
        <w:tc>
          <w:tcPr>
            <w:tcW w:w="4508" w:type="dxa"/>
          </w:tcPr>
          <w:p w14:paraId="1131D414" w14:textId="202FE9A4" w:rsidR="009E6ADF" w:rsidRDefault="009E6ADF" w:rsidP="00622371">
            <w:pPr>
              <w:pStyle w:val="ListParagraph"/>
              <w:ind w:left="0"/>
            </w:pPr>
            <w:r>
              <w:t>2.The Dashboard send instruction message to the pump, telling it to turn off.</w:t>
            </w:r>
          </w:p>
        </w:tc>
      </w:tr>
      <w:tr w:rsidR="001F7527" w14:paraId="0F9A0D38" w14:textId="77777777" w:rsidTr="00622371">
        <w:tc>
          <w:tcPr>
            <w:tcW w:w="4508" w:type="dxa"/>
          </w:tcPr>
          <w:p w14:paraId="0B54E29F" w14:textId="77777777" w:rsidR="001F7527" w:rsidRDefault="001F7527" w:rsidP="001F7527">
            <w:pPr>
              <w:pStyle w:val="ListParagraph"/>
              <w:ind w:left="0"/>
            </w:pPr>
          </w:p>
        </w:tc>
        <w:tc>
          <w:tcPr>
            <w:tcW w:w="4508" w:type="dxa"/>
          </w:tcPr>
          <w:p w14:paraId="528691F4" w14:textId="084660AC" w:rsidR="001F7527" w:rsidRDefault="001F7527" w:rsidP="001F7527">
            <w:pPr>
              <w:pStyle w:val="ListParagraph"/>
              <w:ind w:left="0"/>
            </w:pPr>
            <w:r>
              <w:t xml:space="preserve">3. Instruction message is sent to </w:t>
            </w:r>
            <w:proofErr w:type="spellStart"/>
            <w:r>
              <w:t>ThingsNetwork</w:t>
            </w:r>
            <w:proofErr w:type="spellEnd"/>
            <w:r>
              <w:t xml:space="preserve"> and is held until the pumps next status message.</w:t>
            </w:r>
          </w:p>
        </w:tc>
      </w:tr>
      <w:tr w:rsidR="001F7527" w14:paraId="6133790C" w14:textId="77777777" w:rsidTr="00622371">
        <w:tc>
          <w:tcPr>
            <w:tcW w:w="4508" w:type="dxa"/>
          </w:tcPr>
          <w:p w14:paraId="6BE990F2" w14:textId="77777777" w:rsidR="001F7527" w:rsidRDefault="001F7527" w:rsidP="001F7527">
            <w:pPr>
              <w:pStyle w:val="ListParagraph"/>
              <w:ind w:left="0"/>
            </w:pPr>
          </w:p>
        </w:tc>
        <w:tc>
          <w:tcPr>
            <w:tcW w:w="4508" w:type="dxa"/>
          </w:tcPr>
          <w:p w14:paraId="7A6A75BB" w14:textId="3FC200E1" w:rsidR="001F7527" w:rsidRDefault="001F7527" w:rsidP="001F7527">
            <w:pPr>
              <w:pStyle w:val="ListParagraph"/>
              <w:ind w:left="0"/>
            </w:pPr>
            <w:r>
              <w:t>4. Pump sends status message to Thingsboard at its normal interval.</w:t>
            </w:r>
          </w:p>
        </w:tc>
      </w:tr>
      <w:tr w:rsidR="001F7527" w14:paraId="0DEF9602" w14:textId="77777777" w:rsidTr="00622371">
        <w:tc>
          <w:tcPr>
            <w:tcW w:w="4508" w:type="dxa"/>
          </w:tcPr>
          <w:p w14:paraId="1B35235A" w14:textId="77777777" w:rsidR="001F7527" w:rsidRDefault="001F7527" w:rsidP="001F7527">
            <w:pPr>
              <w:pStyle w:val="ListParagraph"/>
              <w:ind w:left="0"/>
            </w:pPr>
          </w:p>
        </w:tc>
        <w:tc>
          <w:tcPr>
            <w:tcW w:w="4508" w:type="dxa"/>
          </w:tcPr>
          <w:p w14:paraId="6099F8ED" w14:textId="2D925030" w:rsidR="001F7527" w:rsidRDefault="001F7527" w:rsidP="001F7527">
            <w:pPr>
              <w:pStyle w:val="ListParagraph"/>
              <w:ind w:left="0"/>
            </w:pPr>
            <w:r>
              <w:t xml:space="preserve">5. </w:t>
            </w:r>
            <w:proofErr w:type="spellStart"/>
            <w:r>
              <w:t>ThingsNetwork</w:t>
            </w:r>
            <w:proofErr w:type="spellEnd"/>
            <w:r>
              <w:t xml:space="preserve"> receives status message, and immediately sends instruction message while the pump can receive.</w:t>
            </w:r>
          </w:p>
        </w:tc>
      </w:tr>
      <w:tr w:rsidR="001F7527" w14:paraId="4D78DEE0" w14:textId="77777777" w:rsidTr="00622371">
        <w:tc>
          <w:tcPr>
            <w:tcW w:w="4508" w:type="dxa"/>
          </w:tcPr>
          <w:p w14:paraId="7C353CC2" w14:textId="77777777" w:rsidR="001F7527" w:rsidRDefault="001F7527" w:rsidP="001F7527">
            <w:pPr>
              <w:pStyle w:val="ListParagraph"/>
              <w:ind w:left="0"/>
            </w:pPr>
          </w:p>
        </w:tc>
        <w:tc>
          <w:tcPr>
            <w:tcW w:w="4508" w:type="dxa"/>
          </w:tcPr>
          <w:p w14:paraId="2168D324" w14:textId="688A9D9C" w:rsidR="001F7527" w:rsidRDefault="001F7527" w:rsidP="001F7527">
            <w:r>
              <w:t xml:space="preserve">6. </w:t>
            </w:r>
            <w:proofErr w:type="spellStart"/>
            <w:r>
              <w:t>Borepump</w:t>
            </w:r>
            <w:proofErr w:type="spellEnd"/>
            <w:r>
              <w:t xml:space="preserve"> receive instruction message and actions it.</w:t>
            </w:r>
          </w:p>
        </w:tc>
      </w:tr>
      <w:tr w:rsidR="001F7527" w14:paraId="024B419E" w14:textId="77777777" w:rsidTr="001F7527">
        <w:tc>
          <w:tcPr>
            <w:tcW w:w="4508" w:type="dxa"/>
          </w:tcPr>
          <w:p w14:paraId="38413E89" w14:textId="77777777" w:rsidR="001F7527" w:rsidRDefault="001F7527" w:rsidP="00622371">
            <w:pPr>
              <w:pStyle w:val="ListParagraph"/>
              <w:ind w:left="0"/>
            </w:pPr>
          </w:p>
        </w:tc>
        <w:tc>
          <w:tcPr>
            <w:tcW w:w="4508" w:type="dxa"/>
          </w:tcPr>
          <w:p w14:paraId="3A08E523" w14:textId="77777777" w:rsidR="001F7527" w:rsidRDefault="001F7527" w:rsidP="00622371">
            <w:r>
              <w:t xml:space="preserve">7. A new status message is sent to </w:t>
            </w:r>
            <w:proofErr w:type="spellStart"/>
            <w:r>
              <w:t>ThingsNetwork</w:t>
            </w:r>
            <w:proofErr w:type="spellEnd"/>
            <w:r>
              <w:t xml:space="preserve"> from the bore pump, with its new status.</w:t>
            </w:r>
          </w:p>
        </w:tc>
      </w:tr>
      <w:tr w:rsidR="001F7527" w14:paraId="1D8D7CE3" w14:textId="77777777" w:rsidTr="001F7527">
        <w:tc>
          <w:tcPr>
            <w:tcW w:w="4508" w:type="dxa"/>
          </w:tcPr>
          <w:p w14:paraId="1C20EBF8" w14:textId="77777777" w:rsidR="001F7527" w:rsidRDefault="001F7527" w:rsidP="00622371">
            <w:pPr>
              <w:pStyle w:val="ListParagraph"/>
              <w:ind w:left="0"/>
            </w:pPr>
          </w:p>
        </w:tc>
        <w:tc>
          <w:tcPr>
            <w:tcW w:w="4508" w:type="dxa"/>
          </w:tcPr>
          <w:p w14:paraId="36094AF6" w14:textId="77777777" w:rsidR="001F7527" w:rsidRDefault="001F7527" w:rsidP="00622371">
            <w:r>
              <w:t>8.ThingsNetwork forwards the message to Thingsboard and the Dashboard is updated.</w:t>
            </w:r>
          </w:p>
        </w:tc>
      </w:tr>
    </w:tbl>
    <w:p w14:paraId="1916FC24" w14:textId="77777777" w:rsidR="00724F36" w:rsidRDefault="00724F36" w:rsidP="00724F36">
      <w:pPr>
        <w:pStyle w:val="ListParagraph"/>
        <w:ind w:left="360"/>
      </w:pPr>
      <w:r>
        <w:t>The use case ends.</w:t>
      </w:r>
    </w:p>
    <w:p w14:paraId="21D3B531" w14:textId="77777777" w:rsidR="00724F36" w:rsidRDefault="00724F36" w:rsidP="00724F36">
      <w:pPr>
        <w:pStyle w:val="ListParagraph"/>
        <w:ind w:left="0"/>
      </w:pPr>
    </w:p>
    <w:p w14:paraId="51DAD08C" w14:textId="77777777" w:rsidR="00724F36" w:rsidRPr="00C30076" w:rsidRDefault="00724F36" w:rsidP="00724F36">
      <w:pPr>
        <w:pStyle w:val="ListParagraph"/>
        <w:numPr>
          <w:ilvl w:val="0"/>
          <w:numId w:val="8"/>
        </w:numPr>
        <w:rPr>
          <w:color w:val="2E74B5" w:themeColor="accent1" w:themeShade="BF"/>
          <w:sz w:val="28"/>
          <w:szCs w:val="28"/>
        </w:rPr>
      </w:pPr>
      <w:r w:rsidRPr="00C30076">
        <w:rPr>
          <w:color w:val="2E74B5" w:themeColor="accent1" w:themeShade="BF"/>
          <w:sz w:val="28"/>
          <w:szCs w:val="28"/>
        </w:rPr>
        <w:t>Alternate Flows</w:t>
      </w:r>
    </w:p>
    <w:p w14:paraId="2AFB6422" w14:textId="77777777" w:rsidR="003C6953" w:rsidRDefault="003C6953" w:rsidP="003C6953">
      <w:pPr>
        <w:pStyle w:val="ListParagraph"/>
        <w:numPr>
          <w:ilvl w:val="1"/>
          <w:numId w:val="8"/>
        </w:numPr>
      </w:pPr>
      <w:r>
        <w:t>Instruction Message Is Lost</w:t>
      </w:r>
    </w:p>
    <w:p w14:paraId="093D338A" w14:textId="7274D9A5" w:rsidR="003C6953" w:rsidRDefault="003C6953" w:rsidP="003C6953">
      <w:pPr>
        <w:pStyle w:val="ListParagraph"/>
        <w:ind w:left="792"/>
      </w:pPr>
      <w:r>
        <w:t>If at step 3 of the normal flow</w:t>
      </w:r>
      <w:r w:rsidR="00EA676D">
        <w:t xml:space="preserve"> if</w:t>
      </w:r>
      <w:r>
        <w:t xml:space="preserve"> the pump does not receive the instruction </w:t>
      </w:r>
      <w:proofErr w:type="gramStart"/>
      <w:r>
        <w:t>message</w:t>
      </w:r>
      <w:proofErr w:type="gramEnd"/>
      <w:r>
        <w:t xml:space="preserve"> then</w:t>
      </w:r>
    </w:p>
    <w:tbl>
      <w:tblPr>
        <w:tblStyle w:val="TableGrid"/>
        <w:tblW w:w="0" w:type="auto"/>
        <w:tblLook w:val="04A0" w:firstRow="1" w:lastRow="0" w:firstColumn="1" w:lastColumn="0" w:noHBand="0" w:noVBand="1"/>
      </w:tblPr>
      <w:tblGrid>
        <w:gridCol w:w="4508"/>
        <w:gridCol w:w="4508"/>
      </w:tblGrid>
      <w:tr w:rsidR="003C6953" w14:paraId="0274D0AC" w14:textId="77777777" w:rsidTr="00622371">
        <w:tc>
          <w:tcPr>
            <w:tcW w:w="4508" w:type="dxa"/>
          </w:tcPr>
          <w:p w14:paraId="1A31C01C" w14:textId="77777777" w:rsidR="003C6953" w:rsidRDefault="003C6953" w:rsidP="00622371">
            <w:pPr>
              <w:jc w:val="center"/>
            </w:pPr>
            <w:r>
              <w:t>Actor</w:t>
            </w:r>
          </w:p>
        </w:tc>
        <w:tc>
          <w:tcPr>
            <w:tcW w:w="4508" w:type="dxa"/>
          </w:tcPr>
          <w:p w14:paraId="01A3C2CD" w14:textId="77777777" w:rsidR="003C6953" w:rsidRDefault="003C6953" w:rsidP="00622371">
            <w:pPr>
              <w:jc w:val="center"/>
            </w:pPr>
            <w:r>
              <w:t>System</w:t>
            </w:r>
          </w:p>
        </w:tc>
      </w:tr>
      <w:tr w:rsidR="003C6953" w14:paraId="7A74BCF1" w14:textId="77777777" w:rsidTr="00622371">
        <w:tc>
          <w:tcPr>
            <w:tcW w:w="4508" w:type="dxa"/>
          </w:tcPr>
          <w:p w14:paraId="567611AE" w14:textId="77777777" w:rsidR="003C6953" w:rsidRDefault="003C6953" w:rsidP="00622371"/>
        </w:tc>
        <w:tc>
          <w:tcPr>
            <w:tcW w:w="4508" w:type="dxa"/>
          </w:tcPr>
          <w:p w14:paraId="0A911239" w14:textId="20ED63FC" w:rsidR="003C6953" w:rsidRDefault="003C6953" w:rsidP="00622371">
            <w:r>
              <w:t xml:space="preserve">4.Pump sends status message to </w:t>
            </w:r>
            <w:r w:rsidR="00263092">
              <w:t>T</w:t>
            </w:r>
            <w:r>
              <w:t>hingsboard at its normal interval. Status message indicates the pump is on</w:t>
            </w:r>
          </w:p>
        </w:tc>
      </w:tr>
      <w:tr w:rsidR="003C6953" w14:paraId="3ADFDE2E" w14:textId="77777777" w:rsidTr="00622371">
        <w:tc>
          <w:tcPr>
            <w:tcW w:w="4508" w:type="dxa"/>
          </w:tcPr>
          <w:p w14:paraId="6B815825" w14:textId="77777777" w:rsidR="003C6953" w:rsidRDefault="003C6953" w:rsidP="00622371"/>
        </w:tc>
        <w:tc>
          <w:tcPr>
            <w:tcW w:w="4508" w:type="dxa"/>
          </w:tcPr>
          <w:p w14:paraId="5C1F612D" w14:textId="798E1AF0" w:rsidR="003C6953" w:rsidRDefault="003C6953" w:rsidP="00622371">
            <w:r>
              <w:t>5.Thingsboard receives the status message and determines that the pump is still on.  Last instruction message is resent</w:t>
            </w:r>
          </w:p>
        </w:tc>
      </w:tr>
      <w:tr w:rsidR="003C6953" w14:paraId="5D6F7DDE" w14:textId="77777777" w:rsidTr="00622371">
        <w:tc>
          <w:tcPr>
            <w:tcW w:w="4508" w:type="dxa"/>
          </w:tcPr>
          <w:p w14:paraId="395B5497" w14:textId="77777777" w:rsidR="003C6953" w:rsidRDefault="003C6953" w:rsidP="00622371"/>
        </w:tc>
        <w:tc>
          <w:tcPr>
            <w:tcW w:w="4508" w:type="dxa"/>
          </w:tcPr>
          <w:p w14:paraId="7FC90270" w14:textId="77777777" w:rsidR="003C6953" w:rsidRDefault="003C6953" w:rsidP="00622371">
            <w:r>
              <w:t>6.Normal process resumes at step 2.</w:t>
            </w:r>
          </w:p>
        </w:tc>
      </w:tr>
    </w:tbl>
    <w:p w14:paraId="463DC44A" w14:textId="77777777" w:rsidR="00724F36" w:rsidRDefault="00724F36" w:rsidP="003C6953"/>
    <w:p w14:paraId="4AA0356F" w14:textId="77777777" w:rsidR="00724F36" w:rsidRPr="00C30076" w:rsidRDefault="00724F36" w:rsidP="00724F36">
      <w:pPr>
        <w:pStyle w:val="ListParagraph"/>
        <w:numPr>
          <w:ilvl w:val="0"/>
          <w:numId w:val="8"/>
        </w:numPr>
        <w:rPr>
          <w:color w:val="2E74B5" w:themeColor="accent1" w:themeShade="BF"/>
          <w:sz w:val="28"/>
          <w:szCs w:val="28"/>
        </w:rPr>
      </w:pPr>
      <w:r w:rsidRPr="00C30076">
        <w:rPr>
          <w:color w:val="2E74B5" w:themeColor="accent1" w:themeShade="BF"/>
          <w:sz w:val="28"/>
          <w:szCs w:val="28"/>
        </w:rPr>
        <w:t>Post-conditions</w:t>
      </w:r>
    </w:p>
    <w:p w14:paraId="431A7265" w14:textId="224E1DF0" w:rsidR="003C6953" w:rsidRDefault="003C6953" w:rsidP="003C6953">
      <w:pPr>
        <w:pStyle w:val="ListParagraph"/>
        <w:numPr>
          <w:ilvl w:val="1"/>
          <w:numId w:val="8"/>
        </w:numPr>
      </w:pPr>
      <w:r>
        <w:lastRenderedPageBreak/>
        <w:t>Bore pump is off.</w:t>
      </w:r>
    </w:p>
    <w:p w14:paraId="4CCC0C9E" w14:textId="0FE0EE16" w:rsidR="003C6953" w:rsidRDefault="003C6953" w:rsidP="003C6953">
      <w:pPr>
        <w:pStyle w:val="ListParagraph"/>
        <w:numPr>
          <w:ilvl w:val="1"/>
          <w:numId w:val="8"/>
        </w:numPr>
      </w:pPr>
      <w:r>
        <w:t>Thingsboard dashboard indicates that the pump is off.</w:t>
      </w:r>
    </w:p>
    <w:p w14:paraId="4B0CEAE1" w14:textId="186588AE" w:rsidR="003C6953" w:rsidRDefault="003C6953" w:rsidP="003C6953">
      <w:pPr>
        <w:pStyle w:val="ListParagraph"/>
        <w:numPr>
          <w:ilvl w:val="1"/>
          <w:numId w:val="8"/>
        </w:numPr>
      </w:pPr>
      <w:r>
        <w:t>Thingsboard has a log of the pump being turned off.</w:t>
      </w:r>
    </w:p>
    <w:p w14:paraId="1806C07E" w14:textId="21A6BCF6" w:rsidR="00724F36" w:rsidRDefault="00724F36" w:rsidP="00C30076">
      <w:pPr>
        <w:pStyle w:val="ListParagraph"/>
        <w:ind w:left="0"/>
      </w:pPr>
    </w:p>
    <w:p w14:paraId="216F0EB1" w14:textId="66054BD6" w:rsidR="003C6953" w:rsidRDefault="003C6953" w:rsidP="003C6953">
      <w:pPr>
        <w:pStyle w:val="Heading1"/>
        <w:spacing w:before="0" w:after="120"/>
        <w:jc w:val="center"/>
      </w:pPr>
      <w:r>
        <w:t>Use-Case: Toggle Bore Pump Automation</w:t>
      </w:r>
    </w:p>
    <w:p w14:paraId="3C936F19" w14:textId="77777777" w:rsidR="003C6953" w:rsidRPr="00C30076" w:rsidRDefault="003C6953" w:rsidP="00EA676D">
      <w:pPr>
        <w:pStyle w:val="ListParagraph"/>
        <w:numPr>
          <w:ilvl w:val="0"/>
          <w:numId w:val="9"/>
        </w:numPr>
        <w:rPr>
          <w:color w:val="2E74B5" w:themeColor="accent1" w:themeShade="BF"/>
          <w:sz w:val="28"/>
          <w:szCs w:val="28"/>
        </w:rPr>
      </w:pPr>
      <w:r w:rsidRPr="00C30076">
        <w:rPr>
          <w:color w:val="2E74B5" w:themeColor="accent1" w:themeShade="BF"/>
          <w:sz w:val="28"/>
          <w:szCs w:val="28"/>
        </w:rPr>
        <w:t>Brief Description</w:t>
      </w:r>
    </w:p>
    <w:p w14:paraId="7F19E0E7" w14:textId="1AA3EDEC" w:rsidR="003C6953" w:rsidRDefault="003C6953" w:rsidP="003C6953">
      <w:pPr>
        <w:pStyle w:val="ListParagraph"/>
        <w:ind w:left="1080"/>
      </w:pPr>
      <w:r w:rsidRPr="00724F36">
        <w:t xml:space="preserve">When operator wants </w:t>
      </w:r>
      <w:r>
        <w:t xml:space="preserve">to toggle the automated control of the bore pump, in response to tank level sensor readings, they press the bore pump automation toggle.  This starts or stops </w:t>
      </w:r>
      <w:r w:rsidR="00067875">
        <w:t>T</w:t>
      </w:r>
      <w:r>
        <w:t>hingsboard automatically sending instruction messages to the pump in response to the tank level.</w:t>
      </w:r>
    </w:p>
    <w:p w14:paraId="1ED6016B" w14:textId="77777777" w:rsidR="003C6953" w:rsidRPr="00C30076" w:rsidRDefault="003C6953" w:rsidP="00EA676D">
      <w:pPr>
        <w:pStyle w:val="ListParagraph"/>
        <w:numPr>
          <w:ilvl w:val="0"/>
          <w:numId w:val="9"/>
        </w:numPr>
        <w:rPr>
          <w:color w:val="2E74B5" w:themeColor="accent1" w:themeShade="BF"/>
          <w:sz w:val="28"/>
          <w:szCs w:val="28"/>
        </w:rPr>
      </w:pPr>
      <w:r w:rsidRPr="00C30076">
        <w:rPr>
          <w:color w:val="2E74B5" w:themeColor="accent1" w:themeShade="BF"/>
          <w:sz w:val="28"/>
          <w:szCs w:val="28"/>
        </w:rPr>
        <w:t>Actors</w:t>
      </w:r>
    </w:p>
    <w:p w14:paraId="13013752" w14:textId="77777777" w:rsidR="003C6953" w:rsidRDefault="003C6953" w:rsidP="00EA676D">
      <w:pPr>
        <w:pStyle w:val="ListParagraph"/>
        <w:numPr>
          <w:ilvl w:val="1"/>
          <w:numId w:val="9"/>
        </w:numPr>
      </w:pPr>
      <w:r>
        <w:t>Operator</w:t>
      </w:r>
    </w:p>
    <w:p w14:paraId="30B40946" w14:textId="77777777" w:rsidR="003C6953" w:rsidRDefault="003C6953" w:rsidP="003C6953">
      <w:pPr>
        <w:pStyle w:val="ListParagraph"/>
        <w:ind w:left="1080"/>
      </w:pPr>
      <w:r>
        <w:t>Operator is the person using the bore pump control.  Primarily this represents the farm manager at DPI, although there may be other users.</w:t>
      </w:r>
    </w:p>
    <w:p w14:paraId="05D49D06" w14:textId="77777777" w:rsidR="003C6953" w:rsidRPr="00C30076" w:rsidRDefault="003C6953" w:rsidP="00EA676D">
      <w:pPr>
        <w:pStyle w:val="ListParagraph"/>
        <w:numPr>
          <w:ilvl w:val="0"/>
          <w:numId w:val="9"/>
        </w:numPr>
        <w:rPr>
          <w:color w:val="2E74B5" w:themeColor="accent1" w:themeShade="BF"/>
          <w:sz w:val="28"/>
          <w:szCs w:val="28"/>
        </w:rPr>
      </w:pPr>
      <w:r w:rsidRPr="00C30076">
        <w:rPr>
          <w:color w:val="2E74B5" w:themeColor="accent1" w:themeShade="BF"/>
          <w:sz w:val="28"/>
          <w:szCs w:val="28"/>
        </w:rPr>
        <w:t>Pre-Conditions</w:t>
      </w:r>
    </w:p>
    <w:p w14:paraId="48989372" w14:textId="65CCDC9A" w:rsidR="003C6953" w:rsidRDefault="003C6953" w:rsidP="00EA676D">
      <w:pPr>
        <w:pStyle w:val="ListParagraph"/>
        <w:numPr>
          <w:ilvl w:val="1"/>
          <w:numId w:val="9"/>
        </w:numPr>
      </w:pPr>
      <w:r>
        <w:t xml:space="preserve">Operator is logged into </w:t>
      </w:r>
      <w:r w:rsidR="00067875">
        <w:t>T</w:t>
      </w:r>
      <w:r>
        <w:t xml:space="preserve">hingsboard and is on the Bore Pump Dashboard.  </w:t>
      </w:r>
    </w:p>
    <w:p w14:paraId="374452FA" w14:textId="77777777" w:rsidR="003C6953" w:rsidRDefault="003C6953" w:rsidP="003C6953">
      <w:pPr>
        <w:pStyle w:val="ListParagraph"/>
        <w:ind w:left="1080"/>
      </w:pPr>
    </w:p>
    <w:p w14:paraId="53300FB8" w14:textId="77777777" w:rsidR="003C6953" w:rsidRPr="009E6ADF" w:rsidRDefault="003C6953" w:rsidP="00EA676D">
      <w:pPr>
        <w:pStyle w:val="ListParagraph"/>
        <w:numPr>
          <w:ilvl w:val="0"/>
          <w:numId w:val="9"/>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3C6953" w14:paraId="0EB70B60" w14:textId="77777777" w:rsidTr="00622371">
        <w:tc>
          <w:tcPr>
            <w:tcW w:w="4508" w:type="dxa"/>
          </w:tcPr>
          <w:p w14:paraId="75D7E9F2" w14:textId="77777777" w:rsidR="003C6953" w:rsidRDefault="003C6953" w:rsidP="00622371">
            <w:pPr>
              <w:pStyle w:val="ListParagraph"/>
              <w:ind w:left="0"/>
              <w:jc w:val="center"/>
            </w:pPr>
            <w:r>
              <w:t>Actor</w:t>
            </w:r>
          </w:p>
        </w:tc>
        <w:tc>
          <w:tcPr>
            <w:tcW w:w="4508" w:type="dxa"/>
          </w:tcPr>
          <w:p w14:paraId="7736DC86" w14:textId="77777777" w:rsidR="003C6953" w:rsidRDefault="003C6953" w:rsidP="00622371">
            <w:pPr>
              <w:pStyle w:val="ListParagraph"/>
              <w:ind w:left="0"/>
              <w:jc w:val="center"/>
            </w:pPr>
            <w:r>
              <w:t>System</w:t>
            </w:r>
          </w:p>
        </w:tc>
      </w:tr>
      <w:tr w:rsidR="003C6953" w14:paraId="26B9164B" w14:textId="77777777" w:rsidTr="00622371">
        <w:tc>
          <w:tcPr>
            <w:tcW w:w="4508" w:type="dxa"/>
          </w:tcPr>
          <w:p w14:paraId="1F3C1DBF" w14:textId="03174C06" w:rsidR="003C6953" w:rsidRDefault="003C6953" w:rsidP="00622371">
            <w:pPr>
              <w:pStyle w:val="ListParagraph"/>
              <w:ind w:left="0"/>
            </w:pPr>
            <w:r>
              <w:t xml:space="preserve">1. Operator presses the button to </w:t>
            </w:r>
            <w:r w:rsidR="00EA676D">
              <w:t>turn pump automation on</w:t>
            </w:r>
          </w:p>
        </w:tc>
        <w:tc>
          <w:tcPr>
            <w:tcW w:w="4508" w:type="dxa"/>
          </w:tcPr>
          <w:p w14:paraId="604DE0E2" w14:textId="77777777" w:rsidR="003C6953" w:rsidRDefault="003C6953" w:rsidP="00622371">
            <w:pPr>
              <w:pStyle w:val="ListParagraph"/>
              <w:ind w:left="0"/>
            </w:pPr>
          </w:p>
        </w:tc>
      </w:tr>
      <w:tr w:rsidR="003C6953" w14:paraId="719316D8" w14:textId="77777777" w:rsidTr="00622371">
        <w:tc>
          <w:tcPr>
            <w:tcW w:w="4508" w:type="dxa"/>
          </w:tcPr>
          <w:p w14:paraId="25990D12" w14:textId="77777777" w:rsidR="003C6953" w:rsidRDefault="003C6953" w:rsidP="00622371">
            <w:pPr>
              <w:pStyle w:val="ListParagraph"/>
              <w:ind w:left="0"/>
            </w:pPr>
          </w:p>
        </w:tc>
        <w:tc>
          <w:tcPr>
            <w:tcW w:w="4508" w:type="dxa"/>
          </w:tcPr>
          <w:p w14:paraId="7B972C80" w14:textId="4E8EB227" w:rsidR="003C6953" w:rsidRDefault="003C6953" w:rsidP="00622371">
            <w:pPr>
              <w:pStyle w:val="ListParagraph"/>
              <w:ind w:left="0"/>
            </w:pPr>
            <w:r>
              <w:t xml:space="preserve">2.The </w:t>
            </w:r>
            <w:r w:rsidR="00EA676D">
              <w:t>dashboard sets the toggle to show automation is turned on</w:t>
            </w:r>
          </w:p>
        </w:tc>
      </w:tr>
      <w:tr w:rsidR="003C6953" w14:paraId="1C565F0A" w14:textId="77777777" w:rsidTr="00622371">
        <w:tc>
          <w:tcPr>
            <w:tcW w:w="4508" w:type="dxa"/>
          </w:tcPr>
          <w:p w14:paraId="32E04F7C" w14:textId="77777777" w:rsidR="003C6953" w:rsidRDefault="003C6953" w:rsidP="00622371">
            <w:pPr>
              <w:pStyle w:val="ListParagraph"/>
              <w:ind w:left="0"/>
            </w:pPr>
          </w:p>
        </w:tc>
        <w:tc>
          <w:tcPr>
            <w:tcW w:w="4508" w:type="dxa"/>
          </w:tcPr>
          <w:p w14:paraId="62561AFE" w14:textId="4F9F3CDA" w:rsidR="003C6953" w:rsidRDefault="003C6953" w:rsidP="00622371">
            <w:pPr>
              <w:pStyle w:val="ListParagraph"/>
              <w:ind w:left="0"/>
            </w:pPr>
            <w:r>
              <w:t>3</w:t>
            </w:r>
            <w:r w:rsidR="00EA676D">
              <w:t>.Tank level information is received from the bore pump at regular intervals</w:t>
            </w:r>
          </w:p>
        </w:tc>
      </w:tr>
      <w:tr w:rsidR="003C6953" w14:paraId="245AE814" w14:textId="77777777" w:rsidTr="00EA676D">
        <w:trPr>
          <w:trHeight w:val="413"/>
        </w:trPr>
        <w:tc>
          <w:tcPr>
            <w:tcW w:w="4508" w:type="dxa"/>
          </w:tcPr>
          <w:p w14:paraId="3888B12A" w14:textId="77777777" w:rsidR="003C6953" w:rsidRDefault="003C6953" w:rsidP="00622371">
            <w:pPr>
              <w:pStyle w:val="ListParagraph"/>
              <w:ind w:left="0"/>
            </w:pPr>
          </w:p>
        </w:tc>
        <w:tc>
          <w:tcPr>
            <w:tcW w:w="4508" w:type="dxa"/>
          </w:tcPr>
          <w:p w14:paraId="6F016A60" w14:textId="013412D9" w:rsidR="003C6953" w:rsidRDefault="003C6953" w:rsidP="00622371">
            <w:pPr>
              <w:pStyle w:val="ListParagraph"/>
              <w:ind w:left="0"/>
            </w:pPr>
            <w:r>
              <w:t>4.</w:t>
            </w:r>
            <w:r w:rsidR="00EA676D">
              <w:t xml:space="preserve">Dashboard initiates turn on/off the pump </w:t>
            </w:r>
            <w:proofErr w:type="spellStart"/>
            <w:r w:rsidR="00EA676D">
              <w:t>base don</w:t>
            </w:r>
            <w:proofErr w:type="spellEnd"/>
            <w:r w:rsidR="00EA676D">
              <w:t xml:space="preserve"> the tank level information</w:t>
            </w:r>
          </w:p>
        </w:tc>
      </w:tr>
    </w:tbl>
    <w:p w14:paraId="55A0C8FF" w14:textId="77777777" w:rsidR="003C6953" w:rsidRDefault="003C6953" w:rsidP="003C6953">
      <w:pPr>
        <w:pStyle w:val="ListParagraph"/>
        <w:ind w:left="360"/>
      </w:pPr>
      <w:r>
        <w:t>The use case ends.</w:t>
      </w:r>
    </w:p>
    <w:p w14:paraId="144BB4BB" w14:textId="77777777" w:rsidR="003C6953" w:rsidRDefault="003C6953" w:rsidP="003C6953">
      <w:pPr>
        <w:pStyle w:val="ListParagraph"/>
        <w:ind w:left="0"/>
      </w:pPr>
    </w:p>
    <w:p w14:paraId="37613876" w14:textId="77777777" w:rsidR="003C6953" w:rsidRPr="00C30076" w:rsidRDefault="003C6953" w:rsidP="00EA676D">
      <w:pPr>
        <w:pStyle w:val="ListParagraph"/>
        <w:numPr>
          <w:ilvl w:val="0"/>
          <w:numId w:val="9"/>
        </w:numPr>
        <w:rPr>
          <w:color w:val="2E74B5" w:themeColor="accent1" w:themeShade="BF"/>
          <w:sz w:val="28"/>
          <w:szCs w:val="28"/>
        </w:rPr>
      </w:pPr>
      <w:r w:rsidRPr="00C30076">
        <w:rPr>
          <w:color w:val="2E74B5" w:themeColor="accent1" w:themeShade="BF"/>
          <w:sz w:val="28"/>
          <w:szCs w:val="28"/>
        </w:rPr>
        <w:t>Alternate Flows</w:t>
      </w:r>
    </w:p>
    <w:p w14:paraId="27BFC822" w14:textId="78A0D48F" w:rsidR="003C6953" w:rsidRDefault="003C6953" w:rsidP="00EA676D">
      <w:pPr>
        <w:pStyle w:val="ListParagraph"/>
        <w:numPr>
          <w:ilvl w:val="1"/>
          <w:numId w:val="9"/>
        </w:numPr>
      </w:pPr>
      <w:del w:id="216" w:author="David Taylor" w:date="2020-09-11T11:35:00Z">
        <w:r w:rsidDel="00CB4F87">
          <w:delText>Instruction Message Is Lost</w:delText>
        </w:r>
      </w:del>
      <w:ins w:id="217" w:author="David Taylor" w:date="2020-09-11T11:35:00Z">
        <w:r w:rsidR="00CB4F87">
          <w:t>Turn off automation</w:t>
        </w:r>
      </w:ins>
    </w:p>
    <w:p w14:paraId="036D7BD9" w14:textId="106D3048" w:rsidR="003C6953" w:rsidRDefault="003C6953" w:rsidP="003C6953">
      <w:pPr>
        <w:pStyle w:val="ListParagraph"/>
        <w:ind w:left="792"/>
      </w:pPr>
      <w:r>
        <w:t xml:space="preserve">If at step </w:t>
      </w:r>
      <w:r w:rsidR="00EA676D">
        <w:t>1</w:t>
      </w:r>
      <w:r>
        <w:t xml:space="preserve"> of the normal flow</w:t>
      </w:r>
      <w:r w:rsidR="00EA676D">
        <w:t xml:space="preserve"> if automation is currently o</w:t>
      </w:r>
      <w:ins w:id="218" w:author="David Taylor" w:date="2020-09-11T11:35:00Z">
        <w:r w:rsidR="00CB4F87">
          <w:t>n</w:t>
        </w:r>
      </w:ins>
      <w:del w:id="219" w:author="David Taylor" w:date="2020-09-11T11:35:00Z">
        <w:r w:rsidR="00EA676D" w:rsidDel="00CB4F87">
          <w:delText>m</w:delText>
        </w:r>
      </w:del>
    </w:p>
    <w:tbl>
      <w:tblPr>
        <w:tblStyle w:val="TableGrid"/>
        <w:tblW w:w="0" w:type="auto"/>
        <w:tblLook w:val="04A0" w:firstRow="1" w:lastRow="0" w:firstColumn="1" w:lastColumn="0" w:noHBand="0" w:noVBand="1"/>
      </w:tblPr>
      <w:tblGrid>
        <w:gridCol w:w="4508"/>
        <w:gridCol w:w="4508"/>
      </w:tblGrid>
      <w:tr w:rsidR="00EA676D" w14:paraId="5564D697" w14:textId="77777777" w:rsidTr="00622371">
        <w:tc>
          <w:tcPr>
            <w:tcW w:w="4508" w:type="dxa"/>
          </w:tcPr>
          <w:p w14:paraId="0903C498" w14:textId="77777777" w:rsidR="00EA676D" w:rsidRDefault="00EA676D" w:rsidP="00622371">
            <w:pPr>
              <w:pStyle w:val="ListParagraph"/>
              <w:ind w:left="0"/>
              <w:jc w:val="center"/>
            </w:pPr>
            <w:r>
              <w:t>Actor</w:t>
            </w:r>
          </w:p>
        </w:tc>
        <w:tc>
          <w:tcPr>
            <w:tcW w:w="4508" w:type="dxa"/>
          </w:tcPr>
          <w:p w14:paraId="7099BFED" w14:textId="77777777" w:rsidR="00EA676D" w:rsidRDefault="00EA676D" w:rsidP="00622371">
            <w:pPr>
              <w:pStyle w:val="ListParagraph"/>
              <w:ind w:left="0"/>
              <w:jc w:val="center"/>
            </w:pPr>
            <w:r>
              <w:t>System</w:t>
            </w:r>
          </w:p>
        </w:tc>
      </w:tr>
      <w:tr w:rsidR="00EA676D" w14:paraId="36D70AE3" w14:textId="77777777" w:rsidTr="00622371">
        <w:tc>
          <w:tcPr>
            <w:tcW w:w="4508" w:type="dxa"/>
          </w:tcPr>
          <w:p w14:paraId="1889437D" w14:textId="21AACB53" w:rsidR="00EA676D" w:rsidRDefault="00EA676D" w:rsidP="00622371">
            <w:pPr>
              <w:pStyle w:val="ListParagraph"/>
              <w:ind w:left="0"/>
            </w:pPr>
            <w:r>
              <w:t>1. Operator presses the button to turn pump automation off</w:t>
            </w:r>
          </w:p>
        </w:tc>
        <w:tc>
          <w:tcPr>
            <w:tcW w:w="4508" w:type="dxa"/>
          </w:tcPr>
          <w:p w14:paraId="64EEC3B6" w14:textId="77777777" w:rsidR="00EA676D" w:rsidRDefault="00EA676D" w:rsidP="00622371">
            <w:pPr>
              <w:pStyle w:val="ListParagraph"/>
              <w:ind w:left="0"/>
            </w:pPr>
          </w:p>
        </w:tc>
      </w:tr>
      <w:tr w:rsidR="00EA676D" w14:paraId="4E89CC65" w14:textId="77777777" w:rsidTr="00622371">
        <w:tc>
          <w:tcPr>
            <w:tcW w:w="4508" w:type="dxa"/>
          </w:tcPr>
          <w:p w14:paraId="72C98446" w14:textId="77777777" w:rsidR="00EA676D" w:rsidRDefault="00EA676D" w:rsidP="00622371">
            <w:pPr>
              <w:pStyle w:val="ListParagraph"/>
              <w:ind w:left="0"/>
            </w:pPr>
          </w:p>
        </w:tc>
        <w:tc>
          <w:tcPr>
            <w:tcW w:w="4508" w:type="dxa"/>
          </w:tcPr>
          <w:p w14:paraId="37E45B28" w14:textId="14D2B2B9" w:rsidR="00EA676D" w:rsidRDefault="00EA676D" w:rsidP="00622371">
            <w:pPr>
              <w:pStyle w:val="ListParagraph"/>
              <w:ind w:left="0"/>
            </w:pPr>
            <w:r>
              <w:t>2.The dashboard sets the toggle to show automation is turned off</w:t>
            </w:r>
          </w:p>
        </w:tc>
      </w:tr>
      <w:tr w:rsidR="00EA676D" w14:paraId="1F9D2F76" w14:textId="77777777" w:rsidTr="00622371">
        <w:tc>
          <w:tcPr>
            <w:tcW w:w="4508" w:type="dxa"/>
          </w:tcPr>
          <w:p w14:paraId="177327BE" w14:textId="77777777" w:rsidR="00EA676D" w:rsidRDefault="00EA676D" w:rsidP="00622371">
            <w:pPr>
              <w:pStyle w:val="ListParagraph"/>
              <w:ind w:left="0"/>
            </w:pPr>
          </w:p>
        </w:tc>
        <w:tc>
          <w:tcPr>
            <w:tcW w:w="4508" w:type="dxa"/>
          </w:tcPr>
          <w:p w14:paraId="37C870D3" w14:textId="77777777" w:rsidR="00EA676D" w:rsidRDefault="00EA676D" w:rsidP="00622371">
            <w:pPr>
              <w:pStyle w:val="ListParagraph"/>
              <w:ind w:left="0"/>
            </w:pPr>
            <w:r>
              <w:t>3.Tank level information is received from the bore pump at regular intervals</w:t>
            </w:r>
          </w:p>
        </w:tc>
      </w:tr>
      <w:tr w:rsidR="00EA676D" w14:paraId="36749912" w14:textId="77777777" w:rsidTr="00622371">
        <w:trPr>
          <w:trHeight w:val="413"/>
        </w:trPr>
        <w:tc>
          <w:tcPr>
            <w:tcW w:w="4508" w:type="dxa"/>
          </w:tcPr>
          <w:p w14:paraId="6C328F6A" w14:textId="77777777" w:rsidR="00EA676D" w:rsidRDefault="00EA676D" w:rsidP="00622371">
            <w:pPr>
              <w:pStyle w:val="ListParagraph"/>
              <w:ind w:left="0"/>
            </w:pPr>
          </w:p>
        </w:tc>
        <w:tc>
          <w:tcPr>
            <w:tcW w:w="4508" w:type="dxa"/>
          </w:tcPr>
          <w:p w14:paraId="6AB4D5A2" w14:textId="721FF0E6" w:rsidR="00EA676D" w:rsidRDefault="00EA676D" w:rsidP="00622371">
            <w:pPr>
              <w:pStyle w:val="ListParagraph"/>
              <w:ind w:left="0"/>
            </w:pPr>
            <w:r>
              <w:t>4.Dashboard logs tank levels but does not act on them.</w:t>
            </w:r>
          </w:p>
        </w:tc>
      </w:tr>
    </w:tbl>
    <w:p w14:paraId="44928E6F" w14:textId="77777777" w:rsidR="003C6953" w:rsidRDefault="003C6953" w:rsidP="003C6953"/>
    <w:p w14:paraId="456F238D" w14:textId="77777777" w:rsidR="003C6953" w:rsidRPr="00C30076" w:rsidRDefault="003C6953" w:rsidP="00EA676D">
      <w:pPr>
        <w:pStyle w:val="ListParagraph"/>
        <w:numPr>
          <w:ilvl w:val="0"/>
          <w:numId w:val="9"/>
        </w:numPr>
        <w:rPr>
          <w:color w:val="2E74B5" w:themeColor="accent1" w:themeShade="BF"/>
          <w:sz w:val="28"/>
          <w:szCs w:val="28"/>
        </w:rPr>
      </w:pPr>
      <w:r w:rsidRPr="00C30076">
        <w:rPr>
          <w:color w:val="2E74B5" w:themeColor="accent1" w:themeShade="BF"/>
          <w:sz w:val="28"/>
          <w:szCs w:val="28"/>
        </w:rPr>
        <w:lastRenderedPageBreak/>
        <w:t>Post-conditions</w:t>
      </w:r>
    </w:p>
    <w:p w14:paraId="41FCEA18" w14:textId="7126F697" w:rsidR="00067875" w:rsidRDefault="003C6953" w:rsidP="00067875">
      <w:pPr>
        <w:pStyle w:val="ListParagraph"/>
        <w:numPr>
          <w:ilvl w:val="1"/>
          <w:numId w:val="9"/>
        </w:numPr>
      </w:pPr>
      <w:r>
        <w:t xml:space="preserve">Bore pump is </w:t>
      </w:r>
      <w:r w:rsidR="00EA676D">
        <w:t>toggled.</w:t>
      </w:r>
    </w:p>
    <w:p w14:paraId="7ECEEAC0" w14:textId="77777777" w:rsidR="00067875" w:rsidRDefault="00067875" w:rsidP="00067875">
      <w:pPr>
        <w:pStyle w:val="ListParagraph"/>
        <w:ind w:left="792"/>
      </w:pPr>
    </w:p>
    <w:p w14:paraId="50F5BA46" w14:textId="4297F4D3" w:rsidR="00EA676D" w:rsidRDefault="00EA676D" w:rsidP="00EA676D">
      <w:pPr>
        <w:pStyle w:val="Heading1"/>
        <w:spacing w:before="0" w:after="120"/>
        <w:jc w:val="center"/>
      </w:pPr>
      <w:r>
        <w:t xml:space="preserve">Use-Case: </w:t>
      </w:r>
      <w:bookmarkStart w:id="220" w:name="_Hlk48664398"/>
      <w:r>
        <w:t xml:space="preserve">Tank </w:t>
      </w:r>
      <w:ins w:id="221" w:author="David Taylor" w:date="2020-08-18T17:32:00Z">
        <w:r w:rsidR="006D121C">
          <w:t>l</w:t>
        </w:r>
      </w:ins>
      <w:del w:id="222" w:author="David Taylor" w:date="2020-08-18T17:32:00Z">
        <w:r w:rsidDel="006D121C">
          <w:delText>L</w:delText>
        </w:r>
      </w:del>
      <w:r>
        <w:t xml:space="preserve">evel </w:t>
      </w:r>
      <w:ins w:id="223" w:author="David Taylor" w:date="2020-08-18T17:32:00Z">
        <w:r w:rsidR="006D121C">
          <w:t>s</w:t>
        </w:r>
      </w:ins>
      <w:del w:id="224" w:author="David Taylor" w:date="2020-08-18T17:32:00Z">
        <w:r w:rsidDel="006D121C">
          <w:delText>S</w:delText>
        </w:r>
      </w:del>
      <w:r>
        <w:t xml:space="preserve">ensor </w:t>
      </w:r>
      <w:ins w:id="225" w:author="David Taylor" w:date="2020-08-18T17:32:00Z">
        <w:r w:rsidR="006D121C">
          <w:t>t</w:t>
        </w:r>
      </w:ins>
      <w:del w:id="226" w:author="David Taylor" w:date="2020-08-18T17:32:00Z">
        <w:r w:rsidDel="006D121C">
          <w:delText>T</w:delText>
        </w:r>
      </w:del>
      <w:r>
        <w:t xml:space="preserve">urns </w:t>
      </w:r>
      <w:ins w:id="227" w:author="David Taylor" w:date="2020-08-18T17:32:00Z">
        <w:r w:rsidR="006D121C">
          <w:t>p</w:t>
        </w:r>
      </w:ins>
      <w:del w:id="228" w:author="David Taylor" w:date="2020-08-18T17:32:00Z">
        <w:r w:rsidDel="006D121C">
          <w:delText>P</w:delText>
        </w:r>
      </w:del>
      <w:r>
        <w:t xml:space="preserve">ump </w:t>
      </w:r>
      <w:ins w:id="229" w:author="David Taylor" w:date="2020-08-18T17:32:00Z">
        <w:r w:rsidR="006D121C">
          <w:t>o</w:t>
        </w:r>
      </w:ins>
      <w:del w:id="230" w:author="David Taylor" w:date="2020-08-18T17:32:00Z">
        <w:r w:rsidDel="006D121C">
          <w:delText>O</w:delText>
        </w:r>
      </w:del>
      <w:r>
        <w:t>n</w:t>
      </w:r>
      <w:r w:rsidR="007E4150">
        <w:t>/</w:t>
      </w:r>
      <w:ins w:id="231" w:author="David Taylor" w:date="2020-08-18T17:32:00Z">
        <w:r w:rsidR="006D121C">
          <w:t>o</w:t>
        </w:r>
      </w:ins>
      <w:del w:id="232" w:author="David Taylor" w:date="2020-08-18T17:32:00Z">
        <w:r w:rsidR="007E4150" w:rsidDel="006D121C">
          <w:delText>O</w:delText>
        </w:r>
      </w:del>
      <w:r w:rsidR="007E4150">
        <w:t>ff</w:t>
      </w:r>
      <w:bookmarkEnd w:id="220"/>
    </w:p>
    <w:p w14:paraId="7DF7E1EC" w14:textId="77777777" w:rsidR="00EA676D" w:rsidRPr="00C30076" w:rsidRDefault="00EA676D" w:rsidP="00EA676D">
      <w:pPr>
        <w:pStyle w:val="ListParagraph"/>
        <w:numPr>
          <w:ilvl w:val="0"/>
          <w:numId w:val="10"/>
        </w:numPr>
        <w:rPr>
          <w:color w:val="2E74B5" w:themeColor="accent1" w:themeShade="BF"/>
          <w:sz w:val="28"/>
          <w:szCs w:val="28"/>
        </w:rPr>
      </w:pPr>
      <w:r w:rsidRPr="00C30076">
        <w:rPr>
          <w:color w:val="2E74B5" w:themeColor="accent1" w:themeShade="BF"/>
          <w:sz w:val="28"/>
          <w:szCs w:val="28"/>
        </w:rPr>
        <w:t>Brief Description</w:t>
      </w:r>
    </w:p>
    <w:p w14:paraId="513D76D7" w14:textId="77777777" w:rsidR="00EA676D" w:rsidRDefault="00EA676D" w:rsidP="00EA676D">
      <w:pPr>
        <w:ind w:left="1080"/>
      </w:pPr>
      <w:r w:rsidRPr="00EA676D">
        <w:t>When the tank level drops below a set value, the system sends a turn on message to the bore pump so that the bore pump will turn on and fill the tank.</w:t>
      </w:r>
    </w:p>
    <w:p w14:paraId="71391BC3" w14:textId="6476491D" w:rsidR="00EA676D" w:rsidRPr="00EA676D" w:rsidRDefault="00EA676D" w:rsidP="00EA676D">
      <w:pPr>
        <w:pStyle w:val="ListParagraph"/>
        <w:numPr>
          <w:ilvl w:val="0"/>
          <w:numId w:val="10"/>
        </w:numPr>
        <w:rPr>
          <w:color w:val="2E74B5" w:themeColor="accent1" w:themeShade="BF"/>
          <w:sz w:val="28"/>
          <w:szCs w:val="28"/>
        </w:rPr>
      </w:pPr>
      <w:r w:rsidRPr="00EA676D">
        <w:rPr>
          <w:color w:val="2E74B5" w:themeColor="accent1" w:themeShade="BF"/>
          <w:sz w:val="28"/>
          <w:szCs w:val="28"/>
        </w:rPr>
        <w:t>Actors</w:t>
      </w:r>
    </w:p>
    <w:p w14:paraId="36EAFE14" w14:textId="022EAD99" w:rsidR="00EA676D" w:rsidRDefault="00067875" w:rsidP="00EA676D">
      <w:pPr>
        <w:pStyle w:val="ListParagraph"/>
        <w:numPr>
          <w:ilvl w:val="1"/>
          <w:numId w:val="10"/>
        </w:numPr>
      </w:pPr>
      <w:r>
        <w:t>Tank Level Sensor</w:t>
      </w:r>
    </w:p>
    <w:p w14:paraId="70221104" w14:textId="1CF60BA6" w:rsidR="00EA676D" w:rsidRDefault="00067875" w:rsidP="00EA676D">
      <w:pPr>
        <w:pStyle w:val="ListParagraph"/>
        <w:ind w:left="1080"/>
      </w:pPr>
      <w:r>
        <w:t>The tank level sensor detects and reports the level of water in the tank that the bore pump fills</w:t>
      </w:r>
    </w:p>
    <w:p w14:paraId="65F3B8CB" w14:textId="77777777" w:rsidR="00EA676D" w:rsidRPr="00C30076" w:rsidRDefault="00EA676D" w:rsidP="00EA676D">
      <w:pPr>
        <w:pStyle w:val="ListParagraph"/>
        <w:numPr>
          <w:ilvl w:val="0"/>
          <w:numId w:val="10"/>
        </w:numPr>
        <w:rPr>
          <w:color w:val="2E74B5" w:themeColor="accent1" w:themeShade="BF"/>
          <w:sz w:val="28"/>
          <w:szCs w:val="28"/>
        </w:rPr>
      </w:pPr>
      <w:r w:rsidRPr="00C30076">
        <w:rPr>
          <w:color w:val="2E74B5" w:themeColor="accent1" w:themeShade="BF"/>
          <w:sz w:val="28"/>
          <w:szCs w:val="28"/>
        </w:rPr>
        <w:t>Pre-Conditions</w:t>
      </w:r>
    </w:p>
    <w:p w14:paraId="520524C7" w14:textId="00B600B6" w:rsidR="00EA676D" w:rsidRDefault="00067875" w:rsidP="00EA676D">
      <w:pPr>
        <w:pStyle w:val="ListParagraph"/>
        <w:numPr>
          <w:ilvl w:val="1"/>
          <w:numId w:val="10"/>
        </w:numPr>
      </w:pPr>
      <w:r>
        <w:t>Bore pump automation is on.</w:t>
      </w:r>
    </w:p>
    <w:p w14:paraId="5E023B26" w14:textId="77777777" w:rsidR="00EA676D" w:rsidRDefault="00EA676D" w:rsidP="00EA676D">
      <w:pPr>
        <w:pStyle w:val="ListParagraph"/>
        <w:ind w:left="1080"/>
      </w:pPr>
    </w:p>
    <w:p w14:paraId="16A41300" w14:textId="77777777" w:rsidR="00EA676D" w:rsidRPr="009E6ADF" w:rsidRDefault="00EA676D" w:rsidP="00EA676D">
      <w:pPr>
        <w:pStyle w:val="ListParagraph"/>
        <w:numPr>
          <w:ilvl w:val="0"/>
          <w:numId w:val="10"/>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EA676D" w14:paraId="6512DAB8" w14:textId="77777777" w:rsidTr="00622371">
        <w:tc>
          <w:tcPr>
            <w:tcW w:w="4508" w:type="dxa"/>
          </w:tcPr>
          <w:p w14:paraId="2F799395" w14:textId="77777777" w:rsidR="00EA676D" w:rsidRDefault="00EA676D" w:rsidP="00622371">
            <w:pPr>
              <w:pStyle w:val="ListParagraph"/>
              <w:ind w:left="0"/>
              <w:jc w:val="center"/>
            </w:pPr>
            <w:r>
              <w:t>Actor</w:t>
            </w:r>
          </w:p>
        </w:tc>
        <w:tc>
          <w:tcPr>
            <w:tcW w:w="4508" w:type="dxa"/>
          </w:tcPr>
          <w:p w14:paraId="661F97E3" w14:textId="77777777" w:rsidR="00EA676D" w:rsidRDefault="00EA676D" w:rsidP="00622371">
            <w:pPr>
              <w:pStyle w:val="ListParagraph"/>
              <w:ind w:left="0"/>
              <w:jc w:val="center"/>
            </w:pPr>
            <w:r>
              <w:t>System</w:t>
            </w:r>
          </w:p>
        </w:tc>
      </w:tr>
      <w:tr w:rsidR="00EA676D" w14:paraId="128D848F" w14:textId="77777777" w:rsidTr="00622371">
        <w:tc>
          <w:tcPr>
            <w:tcW w:w="4508" w:type="dxa"/>
          </w:tcPr>
          <w:p w14:paraId="1F5DBD55" w14:textId="78D9FD50" w:rsidR="00EA676D" w:rsidRDefault="00EA676D" w:rsidP="00622371">
            <w:pPr>
              <w:pStyle w:val="ListParagraph"/>
              <w:ind w:left="0"/>
            </w:pPr>
            <w:r>
              <w:t xml:space="preserve">1. </w:t>
            </w:r>
            <w:r w:rsidR="00067875">
              <w:t xml:space="preserve">Tank level sensor information is received by </w:t>
            </w:r>
            <w:r w:rsidR="00C77AAD">
              <w:t>Thingsboard.</w:t>
            </w:r>
          </w:p>
        </w:tc>
        <w:tc>
          <w:tcPr>
            <w:tcW w:w="4508" w:type="dxa"/>
          </w:tcPr>
          <w:p w14:paraId="6A351C59" w14:textId="77777777" w:rsidR="00EA676D" w:rsidRDefault="00EA676D" w:rsidP="00622371">
            <w:pPr>
              <w:pStyle w:val="ListParagraph"/>
              <w:ind w:left="0"/>
            </w:pPr>
          </w:p>
        </w:tc>
      </w:tr>
      <w:tr w:rsidR="00EA676D" w14:paraId="1CE345C1" w14:textId="77777777" w:rsidTr="00622371">
        <w:tc>
          <w:tcPr>
            <w:tcW w:w="4508" w:type="dxa"/>
          </w:tcPr>
          <w:p w14:paraId="5A232FF3" w14:textId="77777777" w:rsidR="00EA676D" w:rsidRDefault="00EA676D" w:rsidP="00622371">
            <w:pPr>
              <w:pStyle w:val="ListParagraph"/>
              <w:ind w:left="0"/>
            </w:pPr>
          </w:p>
        </w:tc>
        <w:tc>
          <w:tcPr>
            <w:tcW w:w="4508" w:type="dxa"/>
          </w:tcPr>
          <w:p w14:paraId="12F35A7E" w14:textId="5DE016DD" w:rsidR="00EA676D" w:rsidRDefault="00EA676D" w:rsidP="00622371">
            <w:pPr>
              <w:pStyle w:val="ListParagraph"/>
              <w:ind w:left="0"/>
            </w:pPr>
            <w:r>
              <w:t>2.</w:t>
            </w:r>
            <w:r w:rsidR="00C77AAD">
              <w:t>Thingsboard checks the tank level against minimum and maximum levels.</w:t>
            </w:r>
          </w:p>
        </w:tc>
      </w:tr>
      <w:tr w:rsidR="00EA676D" w14:paraId="6E115BCB" w14:textId="77777777" w:rsidTr="00622371">
        <w:tc>
          <w:tcPr>
            <w:tcW w:w="4508" w:type="dxa"/>
          </w:tcPr>
          <w:p w14:paraId="55F7B682" w14:textId="77777777" w:rsidR="00EA676D" w:rsidRDefault="00EA676D" w:rsidP="00622371">
            <w:pPr>
              <w:pStyle w:val="ListParagraph"/>
              <w:ind w:left="0"/>
            </w:pPr>
          </w:p>
        </w:tc>
        <w:tc>
          <w:tcPr>
            <w:tcW w:w="4508" w:type="dxa"/>
          </w:tcPr>
          <w:p w14:paraId="1B217850" w14:textId="52EDE9B0" w:rsidR="00EA676D" w:rsidRDefault="00EA676D" w:rsidP="00622371">
            <w:pPr>
              <w:pStyle w:val="ListParagraph"/>
              <w:ind w:left="0"/>
            </w:pPr>
            <w:r>
              <w:t>3.</w:t>
            </w:r>
            <w:r w:rsidR="00C77AAD">
              <w:t>The tank level is below minimum level.</w:t>
            </w:r>
          </w:p>
        </w:tc>
      </w:tr>
      <w:tr w:rsidR="00EA676D" w14:paraId="0E8CDA48" w14:textId="77777777" w:rsidTr="00622371">
        <w:tc>
          <w:tcPr>
            <w:tcW w:w="4508" w:type="dxa"/>
          </w:tcPr>
          <w:p w14:paraId="2AFB6692" w14:textId="77777777" w:rsidR="00EA676D" w:rsidRDefault="00EA676D" w:rsidP="00622371">
            <w:pPr>
              <w:pStyle w:val="ListParagraph"/>
              <w:ind w:left="0"/>
            </w:pPr>
          </w:p>
        </w:tc>
        <w:tc>
          <w:tcPr>
            <w:tcW w:w="4508" w:type="dxa"/>
          </w:tcPr>
          <w:p w14:paraId="099AB134" w14:textId="460A9F2E" w:rsidR="00EA676D" w:rsidRDefault="00EA676D" w:rsidP="00622371">
            <w:pPr>
              <w:pStyle w:val="ListParagraph"/>
              <w:ind w:left="0"/>
            </w:pPr>
            <w:r>
              <w:t>4.</w:t>
            </w:r>
            <w:r w:rsidR="00C77AAD">
              <w:t>Thingsboard sends instruction message to the bore pump controller to turn pump on.</w:t>
            </w:r>
          </w:p>
        </w:tc>
      </w:tr>
      <w:tr w:rsidR="00EA676D" w14:paraId="349AFCCA" w14:textId="77777777" w:rsidTr="00622371">
        <w:tc>
          <w:tcPr>
            <w:tcW w:w="4508" w:type="dxa"/>
          </w:tcPr>
          <w:p w14:paraId="4C9EAD16" w14:textId="77777777" w:rsidR="00EA676D" w:rsidRDefault="00EA676D" w:rsidP="00622371">
            <w:pPr>
              <w:pStyle w:val="ListParagraph"/>
              <w:ind w:left="0"/>
            </w:pPr>
          </w:p>
        </w:tc>
        <w:tc>
          <w:tcPr>
            <w:tcW w:w="4508" w:type="dxa"/>
          </w:tcPr>
          <w:p w14:paraId="7E62EFEB" w14:textId="1841F919" w:rsidR="00EA676D" w:rsidRDefault="00EA676D" w:rsidP="00622371">
            <w:pPr>
              <w:pStyle w:val="ListParagraph"/>
              <w:ind w:left="0"/>
            </w:pPr>
            <w:r>
              <w:t>5.</w:t>
            </w:r>
            <w:del w:id="233" w:author="David Taylor" w:date="2020-08-18T17:22:00Z">
              <w:r w:rsidR="00C77AAD" w:rsidDel="00BF3002">
                <w:delText>Bore p</w:delText>
              </w:r>
            </w:del>
            <w:ins w:id="234" w:author="David Taylor" w:date="2020-08-18T17:22:00Z">
              <w:r w:rsidR="00BF3002">
                <w:t>P</w:t>
              </w:r>
            </w:ins>
            <w:r w:rsidR="00C77AAD">
              <w:t xml:space="preserve">ump </w:t>
            </w:r>
            <w:ins w:id="235" w:author="David Taylor" w:date="2020-08-18T17:22:00Z">
              <w:r w:rsidR="00BF3002">
                <w:t xml:space="preserve">controller </w:t>
              </w:r>
            </w:ins>
            <w:r w:rsidR="00C77AAD">
              <w:t>receives instruction message and turns pump on</w:t>
            </w:r>
            <w:ins w:id="236" w:author="David Taylor" w:date="2020-08-18T17:22:00Z">
              <w:r w:rsidR="00BF3002">
                <w:t>, sends status message</w:t>
              </w:r>
            </w:ins>
            <w:r w:rsidR="00C77AAD">
              <w:t>.</w:t>
            </w:r>
          </w:p>
        </w:tc>
      </w:tr>
    </w:tbl>
    <w:p w14:paraId="17BA9A05" w14:textId="77777777" w:rsidR="00EA676D" w:rsidRDefault="00EA676D" w:rsidP="00EA676D">
      <w:pPr>
        <w:pStyle w:val="ListParagraph"/>
        <w:ind w:left="360"/>
      </w:pPr>
      <w:r>
        <w:t>The use case ends.</w:t>
      </w:r>
    </w:p>
    <w:p w14:paraId="6CB373AD" w14:textId="77777777" w:rsidR="00EA676D" w:rsidRDefault="00EA676D" w:rsidP="00EA676D">
      <w:pPr>
        <w:pStyle w:val="ListParagraph"/>
        <w:ind w:left="0"/>
      </w:pPr>
    </w:p>
    <w:p w14:paraId="3B69A717" w14:textId="77777777" w:rsidR="00EA676D" w:rsidRPr="00C30076" w:rsidRDefault="00EA676D" w:rsidP="00EA676D">
      <w:pPr>
        <w:pStyle w:val="ListParagraph"/>
        <w:numPr>
          <w:ilvl w:val="0"/>
          <w:numId w:val="10"/>
        </w:numPr>
        <w:rPr>
          <w:color w:val="2E74B5" w:themeColor="accent1" w:themeShade="BF"/>
          <w:sz w:val="28"/>
          <w:szCs w:val="28"/>
        </w:rPr>
      </w:pPr>
      <w:r w:rsidRPr="00C30076">
        <w:rPr>
          <w:color w:val="2E74B5" w:themeColor="accent1" w:themeShade="BF"/>
          <w:sz w:val="28"/>
          <w:szCs w:val="28"/>
        </w:rPr>
        <w:t>Alternate Flows</w:t>
      </w:r>
    </w:p>
    <w:p w14:paraId="5F3BDEEB" w14:textId="41F2927E" w:rsidR="00EA676D" w:rsidRDefault="00C77AAD" w:rsidP="00EA676D">
      <w:pPr>
        <w:pStyle w:val="ListParagraph"/>
        <w:numPr>
          <w:ilvl w:val="1"/>
          <w:numId w:val="10"/>
        </w:numPr>
      </w:pPr>
      <w:r>
        <w:t>Tank is above maximum level</w:t>
      </w:r>
    </w:p>
    <w:p w14:paraId="16E3B4BE" w14:textId="6EFA1E1F" w:rsidR="00EA676D" w:rsidRDefault="00EA676D" w:rsidP="00EA676D">
      <w:pPr>
        <w:pStyle w:val="ListParagraph"/>
        <w:ind w:left="792"/>
      </w:pPr>
      <w:r>
        <w:t xml:space="preserve">If at step 3 of the normal flow if the </w:t>
      </w:r>
      <w:r w:rsidR="00C77AAD">
        <w:t>level is above maximum level.</w:t>
      </w:r>
    </w:p>
    <w:tbl>
      <w:tblPr>
        <w:tblStyle w:val="TableGrid"/>
        <w:tblW w:w="0" w:type="auto"/>
        <w:tblLook w:val="04A0" w:firstRow="1" w:lastRow="0" w:firstColumn="1" w:lastColumn="0" w:noHBand="0" w:noVBand="1"/>
      </w:tblPr>
      <w:tblGrid>
        <w:gridCol w:w="4508"/>
        <w:gridCol w:w="4508"/>
      </w:tblGrid>
      <w:tr w:rsidR="00EA676D" w14:paraId="4C6DA8F7" w14:textId="77777777" w:rsidTr="00622371">
        <w:tc>
          <w:tcPr>
            <w:tcW w:w="4508" w:type="dxa"/>
          </w:tcPr>
          <w:p w14:paraId="3899888F" w14:textId="77777777" w:rsidR="00EA676D" w:rsidRDefault="00EA676D" w:rsidP="00622371">
            <w:pPr>
              <w:jc w:val="center"/>
            </w:pPr>
            <w:r>
              <w:t>Actor</w:t>
            </w:r>
          </w:p>
        </w:tc>
        <w:tc>
          <w:tcPr>
            <w:tcW w:w="4508" w:type="dxa"/>
          </w:tcPr>
          <w:p w14:paraId="75189DE1" w14:textId="77777777" w:rsidR="00EA676D" w:rsidRDefault="00EA676D" w:rsidP="00622371">
            <w:pPr>
              <w:jc w:val="center"/>
            </w:pPr>
            <w:r>
              <w:t>System</w:t>
            </w:r>
          </w:p>
        </w:tc>
      </w:tr>
      <w:tr w:rsidR="00EA676D" w14:paraId="34937150" w14:textId="77777777" w:rsidTr="00622371">
        <w:tc>
          <w:tcPr>
            <w:tcW w:w="4508" w:type="dxa"/>
          </w:tcPr>
          <w:p w14:paraId="25F7D8AF" w14:textId="77777777" w:rsidR="00EA676D" w:rsidRDefault="00EA676D" w:rsidP="00622371"/>
        </w:tc>
        <w:tc>
          <w:tcPr>
            <w:tcW w:w="4508" w:type="dxa"/>
          </w:tcPr>
          <w:p w14:paraId="304079F5" w14:textId="50C8CE41" w:rsidR="00EA676D" w:rsidRDefault="00EA676D" w:rsidP="00622371">
            <w:r>
              <w:t>4.</w:t>
            </w:r>
            <w:r w:rsidR="00C77AAD">
              <w:t xml:space="preserve"> Thingsboard sends instruction message to the bore pump controller to turn pump off.</w:t>
            </w:r>
          </w:p>
        </w:tc>
      </w:tr>
      <w:tr w:rsidR="00EA676D" w14:paraId="06F9C144" w14:textId="77777777" w:rsidTr="00622371">
        <w:tc>
          <w:tcPr>
            <w:tcW w:w="4508" w:type="dxa"/>
          </w:tcPr>
          <w:p w14:paraId="176EE494" w14:textId="77777777" w:rsidR="00EA676D" w:rsidRDefault="00EA676D" w:rsidP="00622371"/>
        </w:tc>
        <w:tc>
          <w:tcPr>
            <w:tcW w:w="4508" w:type="dxa"/>
          </w:tcPr>
          <w:p w14:paraId="1443C56E" w14:textId="693F0E2A" w:rsidR="00EA676D" w:rsidRDefault="00EA676D" w:rsidP="00622371">
            <w:r>
              <w:t>5.</w:t>
            </w:r>
            <w:r w:rsidR="00C77AAD">
              <w:t xml:space="preserve"> </w:t>
            </w:r>
            <w:del w:id="237" w:author="David Taylor" w:date="2020-08-18T17:23:00Z">
              <w:r w:rsidR="00C77AAD" w:rsidDel="00BF3002">
                <w:delText>Bore p</w:delText>
              </w:r>
            </w:del>
            <w:ins w:id="238" w:author="David Taylor" w:date="2020-08-18T17:23:00Z">
              <w:r w:rsidR="00BF3002">
                <w:t>P</w:t>
              </w:r>
            </w:ins>
            <w:r w:rsidR="00C77AAD">
              <w:t xml:space="preserve">ump </w:t>
            </w:r>
            <w:ins w:id="239" w:author="David Taylor" w:date="2020-08-18T17:23:00Z">
              <w:r w:rsidR="00BF3002">
                <w:t xml:space="preserve">controller </w:t>
              </w:r>
            </w:ins>
            <w:r w:rsidR="00C77AAD">
              <w:t>receives instruction message and turns pump off</w:t>
            </w:r>
            <w:ins w:id="240" w:author="David Taylor" w:date="2020-08-18T17:23:00Z">
              <w:r w:rsidR="00BF3002">
                <w:t>, sends status message</w:t>
              </w:r>
            </w:ins>
            <w:r w:rsidR="00C77AAD">
              <w:t>.</w:t>
            </w:r>
          </w:p>
        </w:tc>
      </w:tr>
    </w:tbl>
    <w:p w14:paraId="5D90BB31" w14:textId="77777777" w:rsidR="00EA676D" w:rsidRDefault="00EA676D" w:rsidP="00EA676D"/>
    <w:p w14:paraId="146A3CAA" w14:textId="77777777" w:rsidR="00EA676D" w:rsidRPr="00C30076" w:rsidRDefault="00EA676D" w:rsidP="00EA676D">
      <w:pPr>
        <w:pStyle w:val="ListParagraph"/>
        <w:numPr>
          <w:ilvl w:val="0"/>
          <w:numId w:val="10"/>
        </w:numPr>
        <w:rPr>
          <w:color w:val="2E74B5" w:themeColor="accent1" w:themeShade="BF"/>
          <w:sz w:val="28"/>
          <w:szCs w:val="28"/>
        </w:rPr>
      </w:pPr>
      <w:r w:rsidRPr="00C30076">
        <w:rPr>
          <w:color w:val="2E74B5" w:themeColor="accent1" w:themeShade="BF"/>
          <w:sz w:val="28"/>
          <w:szCs w:val="28"/>
        </w:rPr>
        <w:t>Post-conditions</w:t>
      </w:r>
    </w:p>
    <w:p w14:paraId="4AA614E2" w14:textId="2E862D7C" w:rsidR="00EA676D" w:rsidRDefault="00EA676D" w:rsidP="00EA676D">
      <w:pPr>
        <w:pStyle w:val="ListParagraph"/>
        <w:numPr>
          <w:ilvl w:val="1"/>
          <w:numId w:val="10"/>
        </w:numPr>
      </w:pPr>
      <w:r>
        <w:t xml:space="preserve">Bore pump is </w:t>
      </w:r>
      <w:r w:rsidR="00C77AAD">
        <w:t>on/</w:t>
      </w:r>
      <w:r>
        <w:t>off</w:t>
      </w:r>
      <w:r w:rsidR="00C77AAD">
        <w:t xml:space="preserve"> depending on reported tank level</w:t>
      </w:r>
      <w:r>
        <w:t>.</w:t>
      </w:r>
    </w:p>
    <w:p w14:paraId="14ABE4A3" w14:textId="7AC70368" w:rsidR="003C6953" w:rsidRDefault="00EA676D" w:rsidP="00C77AAD">
      <w:pPr>
        <w:pStyle w:val="ListParagraph"/>
        <w:numPr>
          <w:ilvl w:val="1"/>
          <w:numId w:val="10"/>
        </w:numPr>
      </w:pPr>
      <w:r>
        <w:t xml:space="preserve">Thingsboard dashboard indicates </w:t>
      </w:r>
      <w:r w:rsidR="00C77AAD">
        <w:t>pump status</w:t>
      </w:r>
    </w:p>
    <w:p w14:paraId="43562F6E" w14:textId="194E7BC6" w:rsidR="00C77AAD" w:rsidRDefault="00C77AAD" w:rsidP="00C77AAD">
      <w:pPr>
        <w:pStyle w:val="Heading1"/>
        <w:spacing w:before="0" w:after="120"/>
        <w:jc w:val="center"/>
      </w:pPr>
      <w:r>
        <w:lastRenderedPageBreak/>
        <w:t xml:space="preserve">Use-Case: </w:t>
      </w:r>
      <w:r w:rsidR="007E4150">
        <w:t xml:space="preserve">Configure Automation </w:t>
      </w:r>
      <w:del w:id="241" w:author="David Taylor" w:date="2020-09-11T14:37:00Z">
        <w:r w:rsidR="007E4150" w:rsidDel="00E2494D">
          <w:delText>Options</w:delText>
        </w:r>
      </w:del>
      <w:ins w:id="242" w:author="David Taylor" w:date="2020-09-11T14:37:00Z">
        <w:r w:rsidR="00E2494D">
          <w:t>Levels</w:t>
        </w:r>
      </w:ins>
    </w:p>
    <w:p w14:paraId="5C665ED5" w14:textId="77777777" w:rsidR="00C77AAD" w:rsidRPr="00C30076" w:rsidRDefault="00C77AAD" w:rsidP="00C77AAD">
      <w:pPr>
        <w:pStyle w:val="ListParagraph"/>
        <w:numPr>
          <w:ilvl w:val="0"/>
          <w:numId w:val="11"/>
        </w:numPr>
        <w:rPr>
          <w:color w:val="2E74B5" w:themeColor="accent1" w:themeShade="BF"/>
          <w:sz w:val="28"/>
          <w:szCs w:val="28"/>
        </w:rPr>
      </w:pPr>
      <w:r w:rsidRPr="00C30076">
        <w:rPr>
          <w:color w:val="2E74B5" w:themeColor="accent1" w:themeShade="BF"/>
          <w:sz w:val="28"/>
          <w:szCs w:val="28"/>
        </w:rPr>
        <w:t>Brief Description</w:t>
      </w:r>
    </w:p>
    <w:p w14:paraId="5E510358" w14:textId="532AFB9D" w:rsidR="00C77AAD" w:rsidRDefault="00C77AAD" w:rsidP="00C77AAD">
      <w:pPr>
        <w:ind w:left="1080"/>
      </w:pPr>
      <w:del w:id="243" w:author="David Taylor" w:date="2020-09-11T14:34:00Z">
        <w:r w:rsidRPr="00EA676D" w:rsidDel="00010430">
          <w:delText>When the tank level drops below a set value, the system sends a turn on message to the bore pump so that the bore pump will turn on and fill the tank</w:delText>
        </w:r>
      </w:del>
      <w:ins w:id="244" w:author="David Taylor" w:date="2020-09-11T14:34:00Z">
        <w:r w:rsidR="00010430">
          <w:t xml:space="preserve">Configure the </w:t>
        </w:r>
        <w:r w:rsidR="00DC346B">
          <w:t>low and high tan</w:t>
        </w:r>
      </w:ins>
      <w:ins w:id="245" w:author="David Taylor" w:date="2020-09-11T14:35:00Z">
        <w:r w:rsidR="00DC346B">
          <w:t xml:space="preserve">k </w:t>
        </w:r>
      </w:ins>
      <w:ins w:id="246" w:author="David Taylor" w:date="2020-09-11T14:34:00Z">
        <w:r w:rsidR="00DC346B">
          <w:t xml:space="preserve">level thresholds for </w:t>
        </w:r>
      </w:ins>
      <w:ins w:id="247" w:author="David Taylor" w:date="2020-09-11T14:35:00Z">
        <w:r w:rsidR="00DC346B">
          <w:t>automatic control</w:t>
        </w:r>
      </w:ins>
      <w:r w:rsidRPr="00EA676D">
        <w:t>.</w:t>
      </w:r>
    </w:p>
    <w:p w14:paraId="64FA2B5F" w14:textId="77777777" w:rsidR="00C77AAD" w:rsidRPr="00EA676D" w:rsidRDefault="00C77AAD" w:rsidP="00C77AAD">
      <w:pPr>
        <w:pStyle w:val="ListParagraph"/>
        <w:numPr>
          <w:ilvl w:val="0"/>
          <w:numId w:val="11"/>
        </w:numPr>
        <w:rPr>
          <w:color w:val="2E74B5" w:themeColor="accent1" w:themeShade="BF"/>
          <w:sz w:val="28"/>
          <w:szCs w:val="28"/>
        </w:rPr>
      </w:pPr>
      <w:r w:rsidRPr="00EA676D">
        <w:rPr>
          <w:color w:val="2E74B5" w:themeColor="accent1" w:themeShade="BF"/>
          <w:sz w:val="28"/>
          <w:szCs w:val="28"/>
        </w:rPr>
        <w:t>Actors</w:t>
      </w:r>
    </w:p>
    <w:p w14:paraId="3134A55E" w14:textId="77777777" w:rsidR="007E4150" w:rsidRDefault="007E4150" w:rsidP="007E4150">
      <w:pPr>
        <w:pStyle w:val="ListParagraph"/>
        <w:numPr>
          <w:ilvl w:val="1"/>
          <w:numId w:val="11"/>
        </w:numPr>
      </w:pPr>
      <w:r>
        <w:t>Operator</w:t>
      </w:r>
    </w:p>
    <w:p w14:paraId="4BB8D3BA" w14:textId="77777777" w:rsidR="007E4150" w:rsidRDefault="007E4150" w:rsidP="007E4150">
      <w:pPr>
        <w:pStyle w:val="ListParagraph"/>
        <w:ind w:left="1080"/>
      </w:pPr>
      <w:bookmarkStart w:id="248" w:name="_Hlk37398718"/>
      <w:r>
        <w:t>Operator is the person using the bore pump control.  Primarily this represents the farm manager at DPI, although there may be other users.</w:t>
      </w:r>
    </w:p>
    <w:bookmarkEnd w:id="248"/>
    <w:p w14:paraId="4856C462" w14:textId="77777777" w:rsidR="00C77AAD" w:rsidRPr="00C30076" w:rsidRDefault="00C77AAD" w:rsidP="00C77AAD">
      <w:pPr>
        <w:pStyle w:val="ListParagraph"/>
        <w:numPr>
          <w:ilvl w:val="0"/>
          <w:numId w:val="11"/>
        </w:numPr>
        <w:rPr>
          <w:color w:val="2E74B5" w:themeColor="accent1" w:themeShade="BF"/>
          <w:sz w:val="28"/>
          <w:szCs w:val="28"/>
        </w:rPr>
      </w:pPr>
      <w:r w:rsidRPr="00C30076">
        <w:rPr>
          <w:color w:val="2E74B5" w:themeColor="accent1" w:themeShade="BF"/>
          <w:sz w:val="28"/>
          <w:szCs w:val="28"/>
        </w:rPr>
        <w:t>Pre-Conditions</w:t>
      </w:r>
    </w:p>
    <w:p w14:paraId="572BC5DF" w14:textId="77777777" w:rsidR="007E4150" w:rsidRDefault="007E4150" w:rsidP="007E4150">
      <w:pPr>
        <w:pStyle w:val="ListParagraph"/>
        <w:numPr>
          <w:ilvl w:val="1"/>
          <w:numId w:val="11"/>
        </w:numPr>
      </w:pPr>
      <w:r>
        <w:t xml:space="preserve">Operator is logged into Thingsboard and is on the Bore Pump Dashboard.  </w:t>
      </w:r>
    </w:p>
    <w:p w14:paraId="2196063C" w14:textId="77777777" w:rsidR="00C77AAD" w:rsidRDefault="00C77AAD" w:rsidP="00C77AAD">
      <w:pPr>
        <w:pStyle w:val="ListParagraph"/>
        <w:ind w:left="1080"/>
      </w:pPr>
    </w:p>
    <w:p w14:paraId="1379E2A6" w14:textId="77777777" w:rsidR="00C77AAD" w:rsidRPr="009E6ADF" w:rsidRDefault="00C77AAD" w:rsidP="00C77AAD">
      <w:pPr>
        <w:pStyle w:val="ListParagraph"/>
        <w:numPr>
          <w:ilvl w:val="0"/>
          <w:numId w:val="11"/>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C77AAD" w14:paraId="51196117" w14:textId="77777777" w:rsidTr="00622371">
        <w:tc>
          <w:tcPr>
            <w:tcW w:w="4508" w:type="dxa"/>
          </w:tcPr>
          <w:p w14:paraId="45F8AC48" w14:textId="77777777" w:rsidR="00C77AAD" w:rsidRDefault="00C77AAD" w:rsidP="00622371">
            <w:pPr>
              <w:pStyle w:val="ListParagraph"/>
              <w:ind w:left="0"/>
              <w:jc w:val="center"/>
            </w:pPr>
            <w:r>
              <w:t>Actor</w:t>
            </w:r>
          </w:p>
        </w:tc>
        <w:tc>
          <w:tcPr>
            <w:tcW w:w="4508" w:type="dxa"/>
          </w:tcPr>
          <w:p w14:paraId="6FF625E9" w14:textId="77777777" w:rsidR="00C77AAD" w:rsidRDefault="00C77AAD" w:rsidP="00622371">
            <w:pPr>
              <w:pStyle w:val="ListParagraph"/>
              <w:ind w:left="0"/>
              <w:jc w:val="center"/>
            </w:pPr>
            <w:r>
              <w:t>System</w:t>
            </w:r>
          </w:p>
        </w:tc>
      </w:tr>
      <w:tr w:rsidR="00C77AAD" w14:paraId="706CE6EC" w14:textId="77777777" w:rsidTr="00622371">
        <w:tc>
          <w:tcPr>
            <w:tcW w:w="4508" w:type="dxa"/>
          </w:tcPr>
          <w:p w14:paraId="55AE9C86" w14:textId="39278945" w:rsidR="00C77AAD" w:rsidRDefault="00C77AAD" w:rsidP="00622371">
            <w:pPr>
              <w:pStyle w:val="ListParagraph"/>
              <w:ind w:left="0"/>
            </w:pPr>
            <w:r>
              <w:t xml:space="preserve">1. </w:t>
            </w:r>
            <w:del w:id="249" w:author="David Taylor" w:date="2020-09-11T14:37:00Z">
              <w:r w:rsidR="007E4150" w:rsidDel="007B2E85">
                <w:delText xml:space="preserve">User </w:delText>
              </w:r>
            </w:del>
            <w:ins w:id="250" w:author="David Taylor" w:date="2020-09-11T14:37:00Z">
              <w:r w:rsidR="007B2E85">
                <w:t>Operator</w:t>
              </w:r>
              <w:r w:rsidR="007B2E85">
                <w:t xml:space="preserve"> </w:t>
              </w:r>
            </w:ins>
            <w:ins w:id="251" w:author="David Taylor" w:date="2020-09-11T14:35:00Z">
              <w:r w:rsidR="00DC346B">
                <w:t>c</w:t>
              </w:r>
            </w:ins>
            <w:del w:id="252" w:author="David Taylor" w:date="2020-09-11T14:35:00Z">
              <w:r w:rsidR="007E4150" w:rsidDel="00DC346B">
                <w:delText>clicks the Automation Options button</w:delText>
              </w:r>
            </w:del>
            <w:ins w:id="253" w:author="David Taylor" w:date="2020-09-11T14:35:00Z">
              <w:r w:rsidR="00DC346B">
                <w:t>hanges the low level threshold value</w:t>
              </w:r>
            </w:ins>
            <w:r w:rsidR="007E4150">
              <w:t>.</w:t>
            </w:r>
          </w:p>
        </w:tc>
        <w:tc>
          <w:tcPr>
            <w:tcW w:w="4508" w:type="dxa"/>
          </w:tcPr>
          <w:p w14:paraId="26B7B379" w14:textId="2B49C0FE" w:rsidR="00C77AAD" w:rsidRDefault="00DC346B" w:rsidP="00622371">
            <w:pPr>
              <w:pStyle w:val="ListParagraph"/>
              <w:ind w:left="0"/>
            </w:pPr>
            <w:ins w:id="254" w:author="David Taylor" w:date="2020-09-11T14:35:00Z">
              <w:r>
                <w:t>The value is saved.</w:t>
              </w:r>
            </w:ins>
          </w:p>
        </w:tc>
      </w:tr>
      <w:tr w:rsidR="00C77AAD" w14:paraId="45C2DDE6" w14:textId="77777777" w:rsidTr="00622371">
        <w:tc>
          <w:tcPr>
            <w:tcW w:w="4508" w:type="dxa"/>
          </w:tcPr>
          <w:p w14:paraId="1CE3CDE5" w14:textId="3CC9E532" w:rsidR="00C77AAD" w:rsidRDefault="00DC346B" w:rsidP="00622371">
            <w:pPr>
              <w:pStyle w:val="ListParagraph"/>
              <w:ind w:left="0"/>
            </w:pPr>
            <w:ins w:id="255" w:author="David Taylor" w:date="2020-09-11T14:35:00Z">
              <w:r>
                <w:t xml:space="preserve">2. </w:t>
              </w:r>
            </w:ins>
            <w:ins w:id="256" w:author="David Taylor" w:date="2020-09-11T14:37:00Z">
              <w:r w:rsidR="007B2E85">
                <w:t>Operator</w:t>
              </w:r>
              <w:r w:rsidR="007B2E85">
                <w:t xml:space="preserve"> </w:t>
              </w:r>
            </w:ins>
            <w:ins w:id="257" w:author="David Taylor" w:date="2020-09-11T14:35:00Z">
              <w:r>
                <w:t>changes the high</w:t>
              </w:r>
            </w:ins>
            <w:ins w:id="258" w:author="David Taylor" w:date="2020-09-11T14:36:00Z">
              <w:r>
                <w:t xml:space="preserve"> level threshold value.</w:t>
              </w:r>
            </w:ins>
          </w:p>
        </w:tc>
        <w:tc>
          <w:tcPr>
            <w:tcW w:w="4508" w:type="dxa"/>
          </w:tcPr>
          <w:p w14:paraId="6A5E7BDE" w14:textId="179C924E" w:rsidR="00C77AAD" w:rsidRDefault="00C77AAD" w:rsidP="00622371">
            <w:pPr>
              <w:pStyle w:val="ListParagraph"/>
              <w:ind w:left="0"/>
            </w:pPr>
            <w:del w:id="259" w:author="David Taylor" w:date="2020-09-11T14:36:00Z">
              <w:r w:rsidDel="00DC346B">
                <w:delText>2.</w:delText>
              </w:r>
              <w:r w:rsidR="007E4150" w:rsidDel="00DC346B">
                <w:delText>Thingsboard takes use to Automation Options Page</w:delText>
              </w:r>
            </w:del>
            <w:ins w:id="260" w:author="David Taylor" w:date="2020-09-11T14:36:00Z">
              <w:r w:rsidR="00DC346B">
                <w:t>The value is saved.</w:t>
              </w:r>
            </w:ins>
          </w:p>
        </w:tc>
      </w:tr>
    </w:tbl>
    <w:p w14:paraId="47CF4E28" w14:textId="77777777" w:rsidR="00C77AAD" w:rsidRDefault="00C77AAD" w:rsidP="00C77AAD">
      <w:pPr>
        <w:pStyle w:val="ListParagraph"/>
        <w:ind w:left="360"/>
      </w:pPr>
      <w:r>
        <w:t>The use case ends.</w:t>
      </w:r>
    </w:p>
    <w:p w14:paraId="76F61E68" w14:textId="43485765" w:rsidR="00C77AAD" w:rsidDel="00DC346B" w:rsidRDefault="00C77AAD" w:rsidP="00C77AAD">
      <w:pPr>
        <w:pStyle w:val="ListParagraph"/>
        <w:ind w:left="0"/>
        <w:rPr>
          <w:del w:id="261" w:author="David Taylor" w:date="2020-09-11T14:36:00Z"/>
        </w:rPr>
      </w:pPr>
    </w:p>
    <w:p w14:paraId="5AF97FBB" w14:textId="2A099D4A" w:rsidR="00C77AAD" w:rsidRPr="00C30076" w:rsidDel="00DC346B" w:rsidRDefault="007E4150" w:rsidP="00C77AAD">
      <w:pPr>
        <w:pStyle w:val="ListParagraph"/>
        <w:numPr>
          <w:ilvl w:val="0"/>
          <w:numId w:val="11"/>
        </w:numPr>
        <w:rPr>
          <w:del w:id="262" w:author="David Taylor" w:date="2020-09-11T14:36:00Z"/>
          <w:color w:val="2E74B5" w:themeColor="accent1" w:themeShade="BF"/>
          <w:sz w:val="28"/>
          <w:szCs w:val="28"/>
        </w:rPr>
      </w:pPr>
      <w:del w:id="263" w:author="David Taylor" w:date="2020-09-11T14:36:00Z">
        <w:r w:rsidDel="00DC346B">
          <w:rPr>
            <w:color w:val="2E74B5" w:themeColor="accent1" w:themeShade="BF"/>
            <w:sz w:val="28"/>
            <w:szCs w:val="28"/>
          </w:rPr>
          <w:delText>Sub</w:delText>
        </w:r>
        <w:r w:rsidR="00C77AAD" w:rsidRPr="00C30076" w:rsidDel="00DC346B">
          <w:rPr>
            <w:color w:val="2E74B5" w:themeColor="accent1" w:themeShade="BF"/>
            <w:sz w:val="28"/>
            <w:szCs w:val="28"/>
          </w:rPr>
          <w:delText xml:space="preserve"> Flows</w:delText>
        </w:r>
      </w:del>
    </w:p>
    <w:p w14:paraId="6B078022" w14:textId="5B3AEF8A" w:rsidR="00C77AAD" w:rsidDel="00DC346B" w:rsidRDefault="007E4150" w:rsidP="007E4150">
      <w:pPr>
        <w:pStyle w:val="ListParagraph"/>
        <w:numPr>
          <w:ilvl w:val="1"/>
          <w:numId w:val="11"/>
        </w:numPr>
        <w:rPr>
          <w:del w:id="264" w:author="David Taylor" w:date="2020-09-11T14:36:00Z"/>
        </w:rPr>
      </w:pPr>
      <w:del w:id="265" w:author="David Taylor" w:date="2020-09-11T14:36:00Z">
        <w:r w:rsidDel="00DC346B">
          <w:delText>Set the default pump timer</w:delText>
        </w:r>
      </w:del>
    </w:p>
    <w:p w14:paraId="49BEC34D" w14:textId="56519181" w:rsidR="000511A9" w:rsidDel="00DC346B" w:rsidRDefault="000511A9" w:rsidP="000511A9">
      <w:pPr>
        <w:pStyle w:val="ListParagraph"/>
        <w:ind w:left="360"/>
        <w:rPr>
          <w:del w:id="266" w:author="David Taylor" w:date="2020-09-11T14:36:00Z"/>
        </w:rPr>
      </w:pPr>
      <w:del w:id="267" w:author="David Taylor" w:date="2020-09-11T14:36:00Z">
        <w:r w:rsidDel="00DC346B">
          <w:delText>When the operator wants to change the default time that the pump runs for when no time is supplied, they enter the automation settings section of the system and set the new time for the default timer so that when the pump is turned on this value is sent as the timer to turn off the pump.</w:delText>
        </w:r>
      </w:del>
    </w:p>
    <w:tbl>
      <w:tblPr>
        <w:tblStyle w:val="TableGrid"/>
        <w:tblW w:w="0" w:type="auto"/>
        <w:tblLook w:val="04A0" w:firstRow="1" w:lastRow="0" w:firstColumn="1" w:lastColumn="0" w:noHBand="0" w:noVBand="1"/>
      </w:tblPr>
      <w:tblGrid>
        <w:gridCol w:w="4508"/>
        <w:gridCol w:w="4508"/>
      </w:tblGrid>
      <w:tr w:rsidR="00C77AAD" w:rsidDel="00DC346B" w14:paraId="394595DD" w14:textId="2754E40E" w:rsidTr="00622371">
        <w:trPr>
          <w:del w:id="268" w:author="David Taylor" w:date="2020-09-11T14:36:00Z"/>
        </w:trPr>
        <w:tc>
          <w:tcPr>
            <w:tcW w:w="4508" w:type="dxa"/>
          </w:tcPr>
          <w:p w14:paraId="19CB9B8E" w14:textId="6A6B128F" w:rsidR="00C77AAD" w:rsidDel="00DC346B" w:rsidRDefault="00C77AAD" w:rsidP="00622371">
            <w:pPr>
              <w:jc w:val="center"/>
              <w:rPr>
                <w:del w:id="269" w:author="David Taylor" w:date="2020-09-11T14:36:00Z"/>
              </w:rPr>
            </w:pPr>
            <w:del w:id="270" w:author="David Taylor" w:date="2020-09-11T14:36:00Z">
              <w:r w:rsidDel="00DC346B">
                <w:delText>Actor</w:delText>
              </w:r>
            </w:del>
          </w:p>
        </w:tc>
        <w:tc>
          <w:tcPr>
            <w:tcW w:w="4508" w:type="dxa"/>
          </w:tcPr>
          <w:p w14:paraId="331B4C29" w14:textId="19DF51E1" w:rsidR="00C77AAD" w:rsidDel="00DC346B" w:rsidRDefault="00C77AAD" w:rsidP="00622371">
            <w:pPr>
              <w:jc w:val="center"/>
              <w:rPr>
                <w:del w:id="271" w:author="David Taylor" w:date="2020-09-11T14:36:00Z"/>
              </w:rPr>
            </w:pPr>
            <w:del w:id="272" w:author="David Taylor" w:date="2020-09-11T14:36:00Z">
              <w:r w:rsidDel="00DC346B">
                <w:delText>System</w:delText>
              </w:r>
            </w:del>
          </w:p>
        </w:tc>
      </w:tr>
      <w:tr w:rsidR="00C77AAD" w:rsidDel="00DC346B" w14:paraId="57FFC417" w14:textId="1F763909" w:rsidTr="00622371">
        <w:trPr>
          <w:del w:id="273" w:author="David Taylor" w:date="2020-09-11T14:36:00Z"/>
        </w:trPr>
        <w:tc>
          <w:tcPr>
            <w:tcW w:w="4508" w:type="dxa"/>
          </w:tcPr>
          <w:p w14:paraId="3D931860" w14:textId="362EECCA" w:rsidR="00C77AAD" w:rsidDel="00DC346B" w:rsidRDefault="007E4150" w:rsidP="00622371">
            <w:pPr>
              <w:rPr>
                <w:del w:id="274" w:author="David Taylor" w:date="2020-09-11T14:36:00Z"/>
              </w:rPr>
            </w:pPr>
            <w:del w:id="275" w:author="David Taylor" w:date="2020-09-11T14:36:00Z">
              <w:r w:rsidDel="00DC346B">
                <w:delText>1.User clicks the Default Pump Timer field</w:delText>
              </w:r>
            </w:del>
          </w:p>
        </w:tc>
        <w:tc>
          <w:tcPr>
            <w:tcW w:w="4508" w:type="dxa"/>
          </w:tcPr>
          <w:p w14:paraId="4F1AF397" w14:textId="413EC0C6" w:rsidR="00C77AAD" w:rsidDel="00DC346B" w:rsidRDefault="00C77AAD" w:rsidP="00622371">
            <w:pPr>
              <w:rPr>
                <w:del w:id="276" w:author="David Taylor" w:date="2020-09-11T14:36:00Z"/>
              </w:rPr>
            </w:pPr>
          </w:p>
        </w:tc>
      </w:tr>
      <w:tr w:rsidR="00C77AAD" w:rsidDel="00DC346B" w14:paraId="44BF1A91" w14:textId="124682CE" w:rsidTr="00622371">
        <w:trPr>
          <w:del w:id="277" w:author="David Taylor" w:date="2020-09-11T14:36:00Z"/>
        </w:trPr>
        <w:tc>
          <w:tcPr>
            <w:tcW w:w="4508" w:type="dxa"/>
          </w:tcPr>
          <w:p w14:paraId="0A129733" w14:textId="076C7424" w:rsidR="00C77AAD" w:rsidDel="00DC346B" w:rsidRDefault="007E4150" w:rsidP="00622371">
            <w:pPr>
              <w:rPr>
                <w:del w:id="278" w:author="David Taylor" w:date="2020-09-11T14:36:00Z"/>
              </w:rPr>
            </w:pPr>
            <w:del w:id="279" w:author="David Taylor" w:date="2020-09-11T14:36:00Z">
              <w:r w:rsidDel="00DC346B">
                <w:delText>2.User enters new timer duration into field</w:delText>
              </w:r>
            </w:del>
          </w:p>
        </w:tc>
        <w:tc>
          <w:tcPr>
            <w:tcW w:w="4508" w:type="dxa"/>
          </w:tcPr>
          <w:p w14:paraId="063F4823" w14:textId="66B03DFA" w:rsidR="00C77AAD" w:rsidDel="00DC346B" w:rsidRDefault="00C77AAD" w:rsidP="00622371">
            <w:pPr>
              <w:rPr>
                <w:del w:id="280" w:author="David Taylor" w:date="2020-09-11T14:36:00Z"/>
              </w:rPr>
            </w:pPr>
          </w:p>
        </w:tc>
      </w:tr>
      <w:tr w:rsidR="007E4150" w:rsidDel="00DC346B" w14:paraId="79091B57" w14:textId="711743AF" w:rsidTr="00622371">
        <w:trPr>
          <w:del w:id="281" w:author="David Taylor" w:date="2020-09-11T14:36:00Z"/>
        </w:trPr>
        <w:tc>
          <w:tcPr>
            <w:tcW w:w="4508" w:type="dxa"/>
          </w:tcPr>
          <w:p w14:paraId="7BA0229A" w14:textId="56A14E3A" w:rsidR="007E4150" w:rsidDel="00DC346B" w:rsidRDefault="007E4150" w:rsidP="00622371">
            <w:pPr>
              <w:rPr>
                <w:del w:id="282" w:author="David Taylor" w:date="2020-09-11T14:36:00Z"/>
              </w:rPr>
            </w:pPr>
            <w:del w:id="283" w:author="David Taylor" w:date="2020-09-11T14:36:00Z">
              <w:r w:rsidDel="00DC346B">
                <w:delText>3.User clicks Save</w:delText>
              </w:r>
            </w:del>
          </w:p>
        </w:tc>
        <w:tc>
          <w:tcPr>
            <w:tcW w:w="4508" w:type="dxa"/>
          </w:tcPr>
          <w:p w14:paraId="495C67DB" w14:textId="0542DCA4" w:rsidR="007E4150" w:rsidDel="00DC346B" w:rsidRDefault="007E4150" w:rsidP="00622371">
            <w:pPr>
              <w:rPr>
                <w:del w:id="284" w:author="David Taylor" w:date="2020-09-11T14:36:00Z"/>
              </w:rPr>
            </w:pPr>
          </w:p>
        </w:tc>
      </w:tr>
      <w:tr w:rsidR="007E4150" w:rsidDel="00DC346B" w14:paraId="2439DBB0" w14:textId="23868633" w:rsidTr="00622371">
        <w:trPr>
          <w:del w:id="285" w:author="David Taylor" w:date="2020-09-11T14:36:00Z"/>
        </w:trPr>
        <w:tc>
          <w:tcPr>
            <w:tcW w:w="4508" w:type="dxa"/>
          </w:tcPr>
          <w:p w14:paraId="0F0039C2" w14:textId="248C950D" w:rsidR="007E4150" w:rsidDel="00DC346B" w:rsidRDefault="007E4150" w:rsidP="00622371">
            <w:pPr>
              <w:rPr>
                <w:del w:id="286" w:author="David Taylor" w:date="2020-09-11T14:36:00Z"/>
              </w:rPr>
            </w:pPr>
          </w:p>
        </w:tc>
        <w:tc>
          <w:tcPr>
            <w:tcW w:w="4508" w:type="dxa"/>
          </w:tcPr>
          <w:p w14:paraId="16B476AF" w14:textId="420A630B" w:rsidR="007E4150" w:rsidDel="00DC346B" w:rsidRDefault="007E4150" w:rsidP="00622371">
            <w:pPr>
              <w:rPr>
                <w:del w:id="287" w:author="David Taylor" w:date="2020-09-11T14:36:00Z"/>
              </w:rPr>
            </w:pPr>
            <w:del w:id="288" w:author="David Taylor" w:date="2020-09-11T14:36:00Z">
              <w:r w:rsidDel="00DC346B">
                <w:delText>4.Thingsboard sets the new timer value as the default pump timer for new on requests</w:delText>
              </w:r>
            </w:del>
          </w:p>
        </w:tc>
      </w:tr>
    </w:tbl>
    <w:p w14:paraId="726AFAD3" w14:textId="2630A47C" w:rsidR="00C77AAD" w:rsidDel="00DC346B" w:rsidRDefault="007E4150" w:rsidP="00C77AAD">
      <w:pPr>
        <w:rPr>
          <w:del w:id="289" w:author="David Taylor" w:date="2020-09-11T14:36:00Z"/>
        </w:rPr>
      </w:pPr>
      <w:del w:id="290" w:author="David Taylor" w:date="2020-09-11T14:36:00Z">
        <w:r w:rsidDel="00DC346B">
          <w:tab/>
          <w:delText>The use case ends.</w:delText>
        </w:r>
      </w:del>
    </w:p>
    <w:p w14:paraId="5A8C1E14" w14:textId="5F7DA3CB" w:rsidR="007E4150" w:rsidDel="00DC346B" w:rsidRDefault="007E4150" w:rsidP="007E4150">
      <w:pPr>
        <w:pStyle w:val="ListParagraph"/>
        <w:numPr>
          <w:ilvl w:val="1"/>
          <w:numId w:val="11"/>
        </w:numPr>
        <w:rPr>
          <w:del w:id="291" w:author="David Taylor" w:date="2020-09-11T14:36:00Z"/>
        </w:rPr>
      </w:pPr>
      <w:del w:id="292" w:author="David Taylor" w:date="2020-09-11T14:36:00Z">
        <w:r w:rsidDel="00DC346B">
          <w:delText>Set the tank level thresholds</w:delText>
        </w:r>
      </w:del>
    </w:p>
    <w:p w14:paraId="0C77237A" w14:textId="6C33A8EF" w:rsidR="000511A9" w:rsidDel="00DC346B" w:rsidRDefault="000511A9" w:rsidP="00DC346B">
      <w:pPr>
        <w:pStyle w:val="ListParagraph"/>
        <w:ind w:left="360"/>
        <w:rPr>
          <w:del w:id="293" w:author="David Taylor" w:date="2020-09-11T14:36:00Z"/>
        </w:rPr>
        <w:pPrChange w:id="294" w:author="David Taylor" w:date="2020-09-11T14:36:00Z">
          <w:pPr>
            <w:pStyle w:val="ListParagraph"/>
            <w:ind w:left="360"/>
          </w:pPr>
        </w:pPrChange>
      </w:pPr>
      <w:del w:id="295" w:author="David Taylor" w:date="2020-09-11T14:36:00Z">
        <w:r w:rsidDel="00DC346B">
          <w:delText>When the operator wants to change the thresholds of that tank level that triggers the toggling of the pump, they enter the automation settings section of the system and set the new levels.  The system then uses these values to determine when the pump need to be toggled.</w:delText>
        </w:r>
      </w:del>
    </w:p>
    <w:tbl>
      <w:tblPr>
        <w:tblStyle w:val="TableGrid"/>
        <w:tblW w:w="0" w:type="auto"/>
        <w:tblLook w:val="04A0" w:firstRow="1" w:lastRow="0" w:firstColumn="1" w:lastColumn="0" w:noHBand="0" w:noVBand="1"/>
      </w:tblPr>
      <w:tblGrid>
        <w:gridCol w:w="4508"/>
        <w:gridCol w:w="4508"/>
      </w:tblGrid>
      <w:tr w:rsidR="007E4150" w:rsidDel="00DC346B" w14:paraId="6B72D01E" w14:textId="1CDA9F03" w:rsidTr="00622371">
        <w:trPr>
          <w:del w:id="296" w:author="David Taylor" w:date="2020-09-11T14:36:00Z"/>
        </w:trPr>
        <w:tc>
          <w:tcPr>
            <w:tcW w:w="4508" w:type="dxa"/>
          </w:tcPr>
          <w:p w14:paraId="4C6ADD3A" w14:textId="2841ABEB" w:rsidR="007E4150" w:rsidDel="00DC346B" w:rsidRDefault="007E4150" w:rsidP="00DC346B">
            <w:pPr>
              <w:pStyle w:val="ListParagraph"/>
              <w:ind w:left="360"/>
              <w:rPr>
                <w:del w:id="297" w:author="David Taylor" w:date="2020-09-11T14:36:00Z"/>
              </w:rPr>
              <w:pPrChange w:id="298" w:author="David Taylor" w:date="2020-09-11T14:36:00Z">
                <w:pPr>
                  <w:jc w:val="center"/>
                </w:pPr>
              </w:pPrChange>
            </w:pPr>
            <w:del w:id="299" w:author="David Taylor" w:date="2020-09-11T14:36:00Z">
              <w:r w:rsidDel="00DC346B">
                <w:delText>Actor</w:delText>
              </w:r>
            </w:del>
          </w:p>
        </w:tc>
        <w:tc>
          <w:tcPr>
            <w:tcW w:w="4508" w:type="dxa"/>
          </w:tcPr>
          <w:p w14:paraId="3AB5CC7E" w14:textId="47081A02" w:rsidR="007E4150" w:rsidDel="00DC346B" w:rsidRDefault="007E4150" w:rsidP="00DC346B">
            <w:pPr>
              <w:pStyle w:val="ListParagraph"/>
              <w:ind w:left="360"/>
              <w:rPr>
                <w:del w:id="300" w:author="David Taylor" w:date="2020-09-11T14:36:00Z"/>
              </w:rPr>
              <w:pPrChange w:id="301" w:author="David Taylor" w:date="2020-09-11T14:36:00Z">
                <w:pPr>
                  <w:jc w:val="center"/>
                </w:pPr>
              </w:pPrChange>
            </w:pPr>
            <w:del w:id="302" w:author="David Taylor" w:date="2020-09-11T14:36:00Z">
              <w:r w:rsidDel="00DC346B">
                <w:delText>System</w:delText>
              </w:r>
            </w:del>
          </w:p>
        </w:tc>
      </w:tr>
      <w:tr w:rsidR="007E4150" w:rsidDel="00DC346B" w14:paraId="707B8521" w14:textId="416F4BB0" w:rsidTr="00622371">
        <w:trPr>
          <w:del w:id="303" w:author="David Taylor" w:date="2020-09-11T14:36:00Z"/>
        </w:trPr>
        <w:tc>
          <w:tcPr>
            <w:tcW w:w="4508" w:type="dxa"/>
          </w:tcPr>
          <w:p w14:paraId="2EA700A4" w14:textId="4ED58DCF" w:rsidR="007E4150" w:rsidDel="00DC346B" w:rsidRDefault="007E4150" w:rsidP="00DC346B">
            <w:pPr>
              <w:pStyle w:val="ListParagraph"/>
              <w:ind w:left="360"/>
              <w:rPr>
                <w:del w:id="304" w:author="David Taylor" w:date="2020-09-11T14:36:00Z"/>
              </w:rPr>
              <w:pPrChange w:id="305" w:author="David Taylor" w:date="2020-09-11T14:36:00Z">
                <w:pPr/>
              </w:pPrChange>
            </w:pPr>
            <w:del w:id="306" w:author="David Taylor" w:date="2020-09-11T14:36:00Z">
              <w:r w:rsidDel="00DC346B">
                <w:delText xml:space="preserve">1.User clicks the </w:delText>
              </w:r>
              <w:r w:rsidR="000511A9" w:rsidDel="00DC346B">
                <w:delText>Min Tank Threshold and enters a % value</w:delText>
              </w:r>
            </w:del>
          </w:p>
        </w:tc>
        <w:tc>
          <w:tcPr>
            <w:tcW w:w="4508" w:type="dxa"/>
          </w:tcPr>
          <w:p w14:paraId="57D0633A" w14:textId="71AE2932" w:rsidR="007E4150" w:rsidDel="00DC346B" w:rsidRDefault="007E4150" w:rsidP="00DC346B">
            <w:pPr>
              <w:pStyle w:val="ListParagraph"/>
              <w:ind w:left="360"/>
              <w:rPr>
                <w:del w:id="307" w:author="David Taylor" w:date="2020-09-11T14:36:00Z"/>
              </w:rPr>
              <w:pPrChange w:id="308" w:author="David Taylor" w:date="2020-09-11T14:36:00Z">
                <w:pPr/>
              </w:pPrChange>
            </w:pPr>
          </w:p>
        </w:tc>
      </w:tr>
      <w:tr w:rsidR="007E4150" w:rsidDel="00DC346B" w14:paraId="12F425BE" w14:textId="4EBE3BF6" w:rsidTr="00622371">
        <w:trPr>
          <w:del w:id="309" w:author="David Taylor" w:date="2020-09-11T14:36:00Z"/>
        </w:trPr>
        <w:tc>
          <w:tcPr>
            <w:tcW w:w="4508" w:type="dxa"/>
          </w:tcPr>
          <w:p w14:paraId="4DAF33C1" w14:textId="4D890641" w:rsidR="007E4150" w:rsidDel="00DC346B" w:rsidRDefault="007E4150" w:rsidP="00DC346B">
            <w:pPr>
              <w:pStyle w:val="ListParagraph"/>
              <w:ind w:left="360"/>
              <w:rPr>
                <w:del w:id="310" w:author="David Taylor" w:date="2020-09-11T14:36:00Z"/>
              </w:rPr>
              <w:pPrChange w:id="311" w:author="David Taylor" w:date="2020-09-11T14:36:00Z">
                <w:pPr/>
              </w:pPrChange>
            </w:pPr>
            <w:del w:id="312" w:author="David Taylor" w:date="2020-09-11T14:36:00Z">
              <w:r w:rsidDel="00DC346B">
                <w:delText xml:space="preserve">2.User </w:delText>
              </w:r>
              <w:r w:rsidR="000511A9" w:rsidDel="00DC346B">
                <w:delText>clicks the Max Tank Threshold and enters a % value</w:delText>
              </w:r>
            </w:del>
          </w:p>
        </w:tc>
        <w:tc>
          <w:tcPr>
            <w:tcW w:w="4508" w:type="dxa"/>
          </w:tcPr>
          <w:p w14:paraId="55615B30" w14:textId="1CC1B80B" w:rsidR="007E4150" w:rsidDel="00DC346B" w:rsidRDefault="007E4150" w:rsidP="00DC346B">
            <w:pPr>
              <w:pStyle w:val="ListParagraph"/>
              <w:ind w:left="360"/>
              <w:rPr>
                <w:del w:id="313" w:author="David Taylor" w:date="2020-09-11T14:36:00Z"/>
              </w:rPr>
              <w:pPrChange w:id="314" w:author="David Taylor" w:date="2020-09-11T14:36:00Z">
                <w:pPr/>
              </w:pPrChange>
            </w:pPr>
          </w:p>
        </w:tc>
      </w:tr>
      <w:tr w:rsidR="007E4150" w:rsidDel="00DC346B" w14:paraId="5E9A2602" w14:textId="531B0903" w:rsidTr="00622371">
        <w:trPr>
          <w:del w:id="315" w:author="David Taylor" w:date="2020-09-11T14:36:00Z"/>
        </w:trPr>
        <w:tc>
          <w:tcPr>
            <w:tcW w:w="4508" w:type="dxa"/>
          </w:tcPr>
          <w:p w14:paraId="3B58B3AE" w14:textId="2878A293" w:rsidR="007E4150" w:rsidDel="00DC346B" w:rsidRDefault="007E4150" w:rsidP="00DC346B">
            <w:pPr>
              <w:pStyle w:val="ListParagraph"/>
              <w:ind w:left="360"/>
              <w:rPr>
                <w:del w:id="316" w:author="David Taylor" w:date="2020-09-11T14:36:00Z"/>
              </w:rPr>
              <w:pPrChange w:id="317" w:author="David Taylor" w:date="2020-09-11T14:36:00Z">
                <w:pPr/>
              </w:pPrChange>
            </w:pPr>
            <w:del w:id="318" w:author="David Taylor" w:date="2020-09-11T14:36:00Z">
              <w:r w:rsidDel="00DC346B">
                <w:delText>3.User clicks Save</w:delText>
              </w:r>
            </w:del>
          </w:p>
        </w:tc>
        <w:tc>
          <w:tcPr>
            <w:tcW w:w="4508" w:type="dxa"/>
          </w:tcPr>
          <w:p w14:paraId="54F1E2E4" w14:textId="3701976D" w:rsidR="007E4150" w:rsidDel="00DC346B" w:rsidRDefault="007E4150" w:rsidP="00DC346B">
            <w:pPr>
              <w:pStyle w:val="ListParagraph"/>
              <w:ind w:left="360"/>
              <w:rPr>
                <w:del w:id="319" w:author="David Taylor" w:date="2020-09-11T14:36:00Z"/>
              </w:rPr>
              <w:pPrChange w:id="320" w:author="David Taylor" w:date="2020-09-11T14:36:00Z">
                <w:pPr/>
              </w:pPrChange>
            </w:pPr>
          </w:p>
        </w:tc>
      </w:tr>
      <w:tr w:rsidR="007E4150" w:rsidDel="00DC346B" w14:paraId="254D20D0" w14:textId="775347A7" w:rsidTr="00622371">
        <w:trPr>
          <w:del w:id="321" w:author="David Taylor" w:date="2020-09-11T14:36:00Z"/>
        </w:trPr>
        <w:tc>
          <w:tcPr>
            <w:tcW w:w="4508" w:type="dxa"/>
          </w:tcPr>
          <w:p w14:paraId="5AB10B1E" w14:textId="4F359ED1" w:rsidR="007E4150" w:rsidDel="00DC346B" w:rsidRDefault="007E4150" w:rsidP="00DC346B">
            <w:pPr>
              <w:pStyle w:val="ListParagraph"/>
              <w:ind w:left="360"/>
              <w:rPr>
                <w:del w:id="322" w:author="David Taylor" w:date="2020-09-11T14:36:00Z"/>
              </w:rPr>
              <w:pPrChange w:id="323" w:author="David Taylor" w:date="2020-09-11T14:36:00Z">
                <w:pPr/>
              </w:pPrChange>
            </w:pPr>
          </w:p>
        </w:tc>
        <w:tc>
          <w:tcPr>
            <w:tcW w:w="4508" w:type="dxa"/>
          </w:tcPr>
          <w:p w14:paraId="5504696B" w14:textId="5E04C054" w:rsidR="007E4150" w:rsidDel="00DC346B" w:rsidRDefault="007E4150" w:rsidP="00DC346B">
            <w:pPr>
              <w:pStyle w:val="ListParagraph"/>
              <w:ind w:left="360"/>
              <w:rPr>
                <w:del w:id="324" w:author="David Taylor" w:date="2020-09-11T14:36:00Z"/>
              </w:rPr>
              <w:pPrChange w:id="325" w:author="David Taylor" w:date="2020-09-11T14:36:00Z">
                <w:pPr/>
              </w:pPrChange>
            </w:pPr>
            <w:del w:id="326" w:author="David Taylor" w:date="2020-09-11T14:36:00Z">
              <w:r w:rsidDel="00DC346B">
                <w:delText xml:space="preserve">4.Thingsboard sets the new </w:delText>
              </w:r>
              <w:r w:rsidR="000511A9" w:rsidDel="00DC346B">
                <w:delText>values as the minimum and maximum values used in determining when the pump is aut</w:delText>
              </w:r>
              <w:r w:rsidR="00263092" w:rsidDel="00DC346B">
                <w:delText>o</w:delText>
              </w:r>
              <w:r w:rsidR="000511A9" w:rsidDel="00DC346B">
                <w:delText>m</w:delText>
              </w:r>
              <w:r w:rsidR="00263092" w:rsidDel="00DC346B">
                <w:delText>at</w:delText>
              </w:r>
              <w:r w:rsidR="000511A9" w:rsidDel="00DC346B">
                <w:delText>ically turned on/off</w:delText>
              </w:r>
            </w:del>
          </w:p>
        </w:tc>
      </w:tr>
    </w:tbl>
    <w:p w14:paraId="1AF09778" w14:textId="494D944F" w:rsidR="007E4150" w:rsidDel="00DC346B" w:rsidRDefault="007E4150" w:rsidP="00DC346B">
      <w:pPr>
        <w:pStyle w:val="ListParagraph"/>
        <w:ind w:left="360"/>
        <w:rPr>
          <w:del w:id="327" w:author="David Taylor" w:date="2020-09-11T14:36:00Z"/>
        </w:rPr>
        <w:pPrChange w:id="328" w:author="David Taylor" w:date="2020-09-11T14:36:00Z">
          <w:pPr/>
        </w:pPrChange>
      </w:pPr>
      <w:del w:id="329" w:author="David Taylor" w:date="2020-09-11T14:36:00Z">
        <w:r w:rsidDel="00DC346B">
          <w:tab/>
          <w:delText>The use case ends.</w:delText>
        </w:r>
      </w:del>
    </w:p>
    <w:p w14:paraId="1409E468" w14:textId="7424C6BC" w:rsidR="007E4150" w:rsidRDefault="00263092" w:rsidP="00DC346B">
      <w:pPr>
        <w:pStyle w:val="ListParagraph"/>
        <w:ind w:left="360"/>
        <w:pPrChange w:id="330" w:author="David Taylor" w:date="2020-09-11T14:36:00Z">
          <w:pPr>
            <w:tabs>
              <w:tab w:val="left" w:pos="6885"/>
            </w:tabs>
          </w:pPr>
        </w:pPrChange>
      </w:pPr>
      <w:r>
        <w:tab/>
      </w:r>
    </w:p>
    <w:p w14:paraId="0D255BCE" w14:textId="77777777" w:rsidR="00C77AAD" w:rsidRPr="00C30076" w:rsidRDefault="00C77AAD" w:rsidP="007E4150">
      <w:pPr>
        <w:pStyle w:val="ListParagraph"/>
        <w:numPr>
          <w:ilvl w:val="0"/>
          <w:numId w:val="11"/>
        </w:numPr>
        <w:rPr>
          <w:color w:val="2E74B5" w:themeColor="accent1" w:themeShade="BF"/>
          <w:sz w:val="28"/>
          <w:szCs w:val="28"/>
        </w:rPr>
      </w:pPr>
      <w:r w:rsidRPr="00C30076">
        <w:rPr>
          <w:color w:val="2E74B5" w:themeColor="accent1" w:themeShade="BF"/>
          <w:sz w:val="28"/>
          <w:szCs w:val="28"/>
        </w:rPr>
        <w:t>Post-conditions</w:t>
      </w:r>
    </w:p>
    <w:p w14:paraId="3BAC5C4A" w14:textId="08E2A390" w:rsidR="00C77AAD" w:rsidRPr="00C30076" w:rsidRDefault="000511A9" w:rsidP="007E4150">
      <w:pPr>
        <w:pStyle w:val="ListParagraph"/>
        <w:numPr>
          <w:ilvl w:val="1"/>
          <w:numId w:val="11"/>
        </w:numPr>
      </w:pPr>
      <w:del w:id="331" w:author="David Taylor" w:date="2020-09-11T14:36:00Z">
        <w:r w:rsidDel="00DC346B">
          <w:delText>Thingsboard automation configuration options have been changed</w:delText>
        </w:r>
      </w:del>
      <w:ins w:id="332" w:author="David Taylor" w:date="2020-09-11T14:36:00Z">
        <w:r w:rsidR="00DC346B">
          <w:t>The modified values have been saved</w:t>
        </w:r>
      </w:ins>
      <w:r>
        <w:t>.</w:t>
      </w:r>
    </w:p>
    <w:p w14:paraId="2FB85E51" w14:textId="263C5C14" w:rsidR="000511A9" w:rsidDel="00E850A2" w:rsidRDefault="000511A9" w:rsidP="000511A9">
      <w:pPr>
        <w:rPr>
          <w:del w:id="333" w:author="David Taylor" w:date="2020-09-11T14:33:00Z"/>
        </w:rPr>
      </w:pPr>
    </w:p>
    <w:p w14:paraId="2AF9E39D" w14:textId="62B43567" w:rsidR="000F7890" w:rsidRPr="000F7890" w:rsidDel="00B66CBC" w:rsidRDefault="000511A9">
      <w:pPr>
        <w:rPr>
          <w:del w:id="334" w:author="David Taylor" w:date="2020-09-11T12:03:00Z"/>
          <w:rPrChange w:id="335" w:author="David Taylor" w:date="2020-08-18T17:20:00Z">
            <w:rPr>
              <w:del w:id="336" w:author="David Taylor" w:date="2020-09-11T12:03:00Z"/>
            </w:rPr>
          </w:rPrChange>
        </w:rPr>
        <w:pPrChange w:id="337" w:author="David Taylor" w:date="2020-08-18T17:20:00Z">
          <w:pPr>
            <w:pStyle w:val="Heading1"/>
            <w:spacing w:before="0" w:after="120"/>
            <w:jc w:val="center"/>
          </w:pPr>
        </w:pPrChange>
      </w:pPr>
      <w:del w:id="338" w:author="David Taylor" w:date="2020-09-11T12:03:00Z">
        <w:r w:rsidRPr="000F7890" w:rsidDel="00B66CBC">
          <w:rPr>
            <w:color w:val="FF0000"/>
            <w:rPrChange w:id="339" w:author="David Taylor" w:date="2020-08-18T17:19:00Z">
              <w:rPr/>
            </w:rPrChange>
          </w:rPr>
          <w:delText xml:space="preserve">Use-Case: </w:delText>
        </w:r>
        <w:r w:rsidR="00F63E36" w:rsidRPr="000F7890" w:rsidDel="00B66CBC">
          <w:rPr>
            <w:color w:val="FF0000"/>
            <w:rPrChange w:id="340" w:author="David Taylor" w:date="2020-08-18T17:19:00Z">
              <w:rPr/>
            </w:rPrChange>
          </w:rPr>
          <w:delText>Bore</w:delText>
        </w:r>
        <w:r w:rsidRPr="000F7890" w:rsidDel="00B66CBC">
          <w:rPr>
            <w:color w:val="FF0000"/>
            <w:rPrChange w:id="341" w:author="David Taylor" w:date="2020-08-18T17:19:00Z">
              <w:rPr/>
            </w:rPrChange>
          </w:rPr>
          <w:delText xml:space="preserve"> Level Sensor Turns Pump Off</w:delText>
        </w:r>
      </w:del>
    </w:p>
    <w:p w14:paraId="01F07942" w14:textId="3C9B3A1B" w:rsidR="000511A9" w:rsidRPr="000F7890" w:rsidDel="00B66CBC" w:rsidRDefault="000511A9" w:rsidP="00F63E36">
      <w:pPr>
        <w:pStyle w:val="ListParagraph"/>
        <w:numPr>
          <w:ilvl w:val="0"/>
          <w:numId w:val="13"/>
        </w:numPr>
        <w:rPr>
          <w:del w:id="342" w:author="David Taylor" w:date="2020-09-11T12:03:00Z"/>
          <w:color w:val="FF0000"/>
          <w:sz w:val="28"/>
          <w:szCs w:val="28"/>
          <w:rPrChange w:id="343" w:author="David Taylor" w:date="2020-08-18T17:19:00Z">
            <w:rPr>
              <w:del w:id="344" w:author="David Taylor" w:date="2020-09-11T12:03:00Z"/>
              <w:color w:val="2E74B5" w:themeColor="accent1" w:themeShade="BF"/>
              <w:sz w:val="28"/>
              <w:szCs w:val="28"/>
            </w:rPr>
          </w:rPrChange>
        </w:rPr>
      </w:pPr>
      <w:del w:id="345" w:author="David Taylor" w:date="2020-09-11T12:03:00Z">
        <w:r w:rsidRPr="000F7890" w:rsidDel="00B66CBC">
          <w:rPr>
            <w:color w:val="FF0000"/>
            <w:sz w:val="28"/>
            <w:szCs w:val="28"/>
            <w:rPrChange w:id="346" w:author="David Taylor" w:date="2020-08-18T17:19:00Z">
              <w:rPr>
                <w:color w:val="2E74B5" w:themeColor="accent1" w:themeShade="BF"/>
                <w:sz w:val="28"/>
                <w:szCs w:val="28"/>
              </w:rPr>
            </w:rPrChange>
          </w:rPr>
          <w:delText>Brief Description</w:delText>
        </w:r>
      </w:del>
    </w:p>
    <w:p w14:paraId="312F0C12" w14:textId="5CF6C091" w:rsidR="00F63E36" w:rsidRPr="000F7890" w:rsidDel="00B66CBC" w:rsidRDefault="00F63E36" w:rsidP="00F63E36">
      <w:pPr>
        <w:pStyle w:val="ListParagraph"/>
        <w:ind w:left="360"/>
        <w:rPr>
          <w:del w:id="347" w:author="David Taylor" w:date="2020-09-11T12:03:00Z"/>
          <w:color w:val="FF0000"/>
          <w:rPrChange w:id="348" w:author="David Taylor" w:date="2020-08-18T17:19:00Z">
            <w:rPr>
              <w:del w:id="349" w:author="David Taylor" w:date="2020-09-11T12:03:00Z"/>
            </w:rPr>
          </w:rPrChange>
        </w:rPr>
      </w:pPr>
      <w:del w:id="350" w:author="David Taylor" w:date="2020-09-11T12:03:00Z">
        <w:r w:rsidRPr="000F7890" w:rsidDel="00B66CBC">
          <w:rPr>
            <w:color w:val="FF0000"/>
            <w:rPrChange w:id="351" w:author="David Taylor" w:date="2020-08-18T17:19:00Z">
              <w:rPr/>
            </w:rPrChange>
          </w:rPr>
          <w:delText>When the system determines that the bore level received has dropped below a determined value, the system sends a turn off message to the pump so that the pump will be turned off and stop pumping</w:delText>
        </w:r>
      </w:del>
    </w:p>
    <w:p w14:paraId="24C6D9F6" w14:textId="06FEE5C3" w:rsidR="000511A9" w:rsidRPr="000F7890" w:rsidDel="00B66CBC" w:rsidRDefault="000511A9" w:rsidP="00F63E36">
      <w:pPr>
        <w:pStyle w:val="ListParagraph"/>
        <w:numPr>
          <w:ilvl w:val="0"/>
          <w:numId w:val="13"/>
        </w:numPr>
        <w:rPr>
          <w:del w:id="352" w:author="David Taylor" w:date="2020-09-11T12:03:00Z"/>
          <w:color w:val="FF0000"/>
          <w:sz w:val="28"/>
          <w:szCs w:val="28"/>
          <w:rPrChange w:id="353" w:author="David Taylor" w:date="2020-08-18T17:19:00Z">
            <w:rPr>
              <w:del w:id="354" w:author="David Taylor" w:date="2020-09-11T12:03:00Z"/>
              <w:color w:val="2E74B5" w:themeColor="accent1" w:themeShade="BF"/>
              <w:sz w:val="28"/>
              <w:szCs w:val="28"/>
            </w:rPr>
          </w:rPrChange>
        </w:rPr>
      </w:pPr>
      <w:del w:id="355" w:author="David Taylor" w:date="2020-09-11T12:03:00Z">
        <w:r w:rsidRPr="000F7890" w:rsidDel="00B66CBC">
          <w:rPr>
            <w:color w:val="FF0000"/>
            <w:sz w:val="28"/>
            <w:szCs w:val="28"/>
            <w:rPrChange w:id="356" w:author="David Taylor" w:date="2020-08-18T17:19:00Z">
              <w:rPr>
                <w:color w:val="2E74B5" w:themeColor="accent1" w:themeShade="BF"/>
                <w:sz w:val="28"/>
                <w:szCs w:val="28"/>
              </w:rPr>
            </w:rPrChange>
          </w:rPr>
          <w:delText>Actors</w:delText>
        </w:r>
      </w:del>
    </w:p>
    <w:p w14:paraId="7BA47678" w14:textId="5A65160E" w:rsidR="000511A9" w:rsidRPr="000F7890" w:rsidDel="00B66CBC" w:rsidRDefault="00F63E36" w:rsidP="00F63E36">
      <w:pPr>
        <w:pStyle w:val="ListParagraph"/>
        <w:numPr>
          <w:ilvl w:val="1"/>
          <w:numId w:val="13"/>
        </w:numPr>
        <w:rPr>
          <w:del w:id="357" w:author="David Taylor" w:date="2020-09-11T12:03:00Z"/>
          <w:color w:val="FF0000"/>
          <w:rPrChange w:id="358" w:author="David Taylor" w:date="2020-08-18T17:19:00Z">
            <w:rPr>
              <w:del w:id="359" w:author="David Taylor" w:date="2020-09-11T12:03:00Z"/>
            </w:rPr>
          </w:rPrChange>
        </w:rPr>
      </w:pPr>
      <w:del w:id="360" w:author="David Taylor" w:date="2020-09-11T12:03:00Z">
        <w:r w:rsidRPr="000F7890" w:rsidDel="00B66CBC">
          <w:rPr>
            <w:color w:val="FF0000"/>
            <w:rPrChange w:id="361" w:author="David Taylor" w:date="2020-08-18T17:19:00Z">
              <w:rPr/>
            </w:rPrChange>
          </w:rPr>
          <w:delText>Bore</w:delText>
        </w:r>
        <w:r w:rsidR="000511A9" w:rsidRPr="000F7890" w:rsidDel="00B66CBC">
          <w:rPr>
            <w:color w:val="FF0000"/>
            <w:rPrChange w:id="362" w:author="David Taylor" w:date="2020-08-18T17:19:00Z">
              <w:rPr/>
            </w:rPrChange>
          </w:rPr>
          <w:delText xml:space="preserve"> Level Sensor</w:delText>
        </w:r>
      </w:del>
    </w:p>
    <w:p w14:paraId="6F61CAEC" w14:textId="7AFE076A" w:rsidR="000511A9" w:rsidRPr="000F7890" w:rsidDel="00B66CBC" w:rsidRDefault="000511A9" w:rsidP="000511A9">
      <w:pPr>
        <w:pStyle w:val="ListParagraph"/>
        <w:ind w:left="1080"/>
        <w:rPr>
          <w:del w:id="363" w:author="David Taylor" w:date="2020-09-11T12:03:00Z"/>
          <w:color w:val="FF0000"/>
          <w:rPrChange w:id="364" w:author="David Taylor" w:date="2020-08-18T17:19:00Z">
            <w:rPr>
              <w:del w:id="365" w:author="David Taylor" w:date="2020-09-11T12:03:00Z"/>
            </w:rPr>
          </w:rPrChange>
        </w:rPr>
      </w:pPr>
      <w:del w:id="366" w:author="David Taylor" w:date="2020-09-11T12:03:00Z">
        <w:r w:rsidRPr="000F7890" w:rsidDel="00B66CBC">
          <w:rPr>
            <w:color w:val="FF0000"/>
            <w:rPrChange w:id="367" w:author="David Taylor" w:date="2020-08-18T17:19:00Z">
              <w:rPr/>
            </w:rPrChange>
          </w:rPr>
          <w:delText xml:space="preserve">The </w:delText>
        </w:r>
        <w:r w:rsidR="00F63E36" w:rsidRPr="000F7890" w:rsidDel="00B66CBC">
          <w:rPr>
            <w:color w:val="FF0000"/>
            <w:rPrChange w:id="368" w:author="David Taylor" w:date="2020-08-18T17:19:00Z">
              <w:rPr/>
            </w:rPrChange>
          </w:rPr>
          <w:delText xml:space="preserve">Bore </w:delText>
        </w:r>
        <w:r w:rsidRPr="000F7890" w:rsidDel="00B66CBC">
          <w:rPr>
            <w:color w:val="FF0000"/>
            <w:rPrChange w:id="369" w:author="David Taylor" w:date="2020-08-18T17:19:00Z">
              <w:rPr/>
            </w:rPrChange>
          </w:rPr>
          <w:delText>level sensor detects and reports the level of water in the bore</w:delText>
        </w:r>
        <w:r w:rsidR="00F63E36" w:rsidRPr="000F7890" w:rsidDel="00B66CBC">
          <w:rPr>
            <w:color w:val="FF0000"/>
            <w:rPrChange w:id="370" w:author="David Taylor" w:date="2020-08-18T17:19:00Z">
              <w:rPr/>
            </w:rPrChange>
          </w:rPr>
          <w:delText xml:space="preserve"> that the</w:delText>
        </w:r>
        <w:r w:rsidRPr="000F7890" w:rsidDel="00B66CBC">
          <w:rPr>
            <w:color w:val="FF0000"/>
            <w:rPrChange w:id="371" w:author="David Taylor" w:date="2020-08-18T17:19:00Z">
              <w:rPr/>
            </w:rPrChange>
          </w:rPr>
          <w:delText xml:space="preserve"> pump </w:delText>
        </w:r>
        <w:r w:rsidR="00F63E36" w:rsidRPr="000F7890" w:rsidDel="00B66CBC">
          <w:rPr>
            <w:color w:val="FF0000"/>
            <w:rPrChange w:id="372" w:author="David Taylor" w:date="2020-08-18T17:19:00Z">
              <w:rPr/>
            </w:rPrChange>
          </w:rPr>
          <w:delText>drains.</w:delText>
        </w:r>
      </w:del>
    </w:p>
    <w:p w14:paraId="15B2A291" w14:textId="117DAB90" w:rsidR="000511A9" w:rsidRPr="000F7890" w:rsidDel="00B66CBC" w:rsidRDefault="000511A9" w:rsidP="00F63E36">
      <w:pPr>
        <w:pStyle w:val="ListParagraph"/>
        <w:numPr>
          <w:ilvl w:val="0"/>
          <w:numId w:val="13"/>
        </w:numPr>
        <w:rPr>
          <w:del w:id="373" w:author="David Taylor" w:date="2020-09-11T12:03:00Z"/>
          <w:color w:val="FF0000"/>
          <w:sz w:val="28"/>
          <w:szCs w:val="28"/>
          <w:rPrChange w:id="374" w:author="David Taylor" w:date="2020-08-18T17:19:00Z">
            <w:rPr>
              <w:del w:id="375" w:author="David Taylor" w:date="2020-09-11T12:03:00Z"/>
              <w:color w:val="2E74B5" w:themeColor="accent1" w:themeShade="BF"/>
              <w:sz w:val="28"/>
              <w:szCs w:val="28"/>
            </w:rPr>
          </w:rPrChange>
        </w:rPr>
      </w:pPr>
      <w:del w:id="376" w:author="David Taylor" w:date="2020-09-11T12:03:00Z">
        <w:r w:rsidRPr="000F7890" w:rsidDel="00B66CBC">
          <w:rPr>
            <w:color w:val="FF0000"/>
            <w:sz w:val="28"/>
            <w:szCs w:val="28"/>
            <w:rPrChange w:id="377" w:author="David Taylor" w:date="2020-08-18T17:19:00Z">
              <w:rPr>
                <w:color w:val="2E74B5" w:themeColor="accent1" w:themeShade="BF"/>
                <w:sz w:val="28"/>
                <w:szCs w:val="28"/>
              </w:rPr>
            </w:rPrChange>
          </w:rPr>
          <w:delText>Pre-Conditions</w:delText>
        </w:r>
      </w:del>
    </w:p>
    <w:p w14:paraId="01135EA2" w14:textId="2660960E" w:rsidR="000511A9" w:rsidRPr="000F7890" w:rsidDel="00B66CBC" w:rsidRDefault="000511A9" w:rsidP="00F63E36">
      <w:pPr>
        <w:pStyle w:val="ListParagraph"/>
        <w:numPr>
          <w:ilvl w:val="1"/>
          <w:numId w:val="13"/>
        </w:numPr>
        <w:rPr>
          <w:del w:id="378" w:author="David Taylor" w:date="2020-09-11T12:03:00Z"/>
          <w:color w:val="FF0000"/>
          <w:rPrChange w:id="379" w:author="David Taylor" w:date="2020-08-18T17:19:00Z">
            <w:rPr>
              <w:del w:id="380" w:author="David Taylor" w:date="2020-09-11T12:03:00Z"/>
            </w:rPr>
          </w:rPrChange>
        </w:rPr>
      </w:pPr>
      <w:del w:id="381" w:author="David Taylor" w:date="2020-09-11T12:03:00Z">
        <w:r w:rsidRPr="000F7890" w:rsidDel="00B66CBC">
          <w:rPr>
            <w:color w:val="FF0000"/>
            <w:rPrChange w:id="382" w:author="David Taylor" w:date="2020-08-18T17:19:00Z">
              <w:rPr/>
            </w:rPrChange>
          </w:rPr>
          <w:delText>Bore pump is on.</w:delText>
        </w:r>
      </w:del>
    </w:p>
    <w:p w14:paraId="5F222B0A" w14:textId="62695ECA" w:rsidR="000511A9" w:rsidRPr="000F7890" w:rsidDel="00B66CBC" w:rsidRDefault="000511A9" w:rsidP="000511A9">
      <w:pPr>
        <w:pStyle w:val="ListParagraph"/>
        <w:ind w:left="1080"/>
        <w:rPr>
          <w:del w:id="383" w:author="David Taylor" w:date="2020-09-11T12:03:00Z"/>
          <w:color w:val="FF0000"/>
          <w:rPrChange w:id="384" w:author="David Taylor" w:date="2020-08-18T17:19:00Z">
            <w:rPr>
              <w:del w:id="385" w:author="David Taylor" w:date="2020-09-11T12:03:00Z"/>
            </w:rPr>
          </w:rPrChange>
        </w:rPr>
      </w:pPr>
    </w:p>
    <w:p w14:paraId="3CDA15B2" w14:textId="1640166B" w:rsidR="000511A9" w:rsidRPr="000F7890" w:rsidDel="00B66CBC" w:rsidRDefault="000511A9" w:rsidP="00F63E36">
      <w:pPr>
        <w:pStyle w:val="ListParagraph"/>
        <w:numPr>
          <w:ilvl w:val="0"/>
          <w:numId w:val="13"/>
        </w:numPr>
        <w:rPr>
          <w:del w:id="386" w:author="David Taylor" w:date="2020-09-11T12:03:00Z"/>
          <w:color w:val="FF0000"/>
          <w:sz w:val="28"/>
          <w:szCs w:val="28"/>
          <w:rPrChange w:id="387" w:author="David Taylor" w:date="2020-08-18T17:19:00Z">
            <w:rPr>
              <w:del w:id="388" w:author="David Taylor" w:date="2020-09-11T12:03:00Z"/>
              <w:color w:val="2E74B5" w:themeColor="accent1" w:themeShade="BF"/>
              <w:sz w:val="28"/>
              <w:szCs w:val="28"/>
            </w:rPr>
          </w:rPrChange>
        </w:rPr>
      </w:pPr>
      <w:del w:id="389" w:author="David Taylor" w:date="2020-09-11T12:03:00Z">
        <w:r w:rsidRPr="000F7890" w:rsidDel="00B66CBC">
          <w:rPr>
            <w:color w:val="FF0000"/>
            <w:sz w:val="28"/>
            <w:szCs w:val="28"/>
            <w:rPrChange w:id="390" w:author="David Taylor" w:date="2020-08-18T17:19:00Z">
              <w:rPr>
                <w:color w:val="2E74B5" w:themeColor="accent1" w:themeShade="BF"/>
                <w:sz w:val="28"/>
                <w:szCs w:val="28"/>
              </w:rPr>
            </w:rPrChange>
          </w:rPr>
          <w:delText>Normal Flow</w:delText>
        </w:r>
      </w:del>
    </w:p>
    <w:tbl>
      <w:tblPr>
        <w:tblStyle w:val="TableGrid"/>
        <w:tblW w:w="0" w:type="auto"/>
        <w:tblLook w:val="04A0" w:firstRow="1" w:lastRow="0" w:firstColumn="1" w:lastColumn="0" w:noHBand="0" w:noVBand="1"/>
      </w:tblPr>
      <w:tblGrid>
        <w:gridCol w:w="4508"/>
        <w:gridCol w:w="4508"/>
      </w:tblGrid>
      <w:tr w:rsidR="000511A9" w:rsidRPr="000F7890" w:rsidDel="00B66CBC" w14:paraId="36A01651" w14:textId="73C1D3B1" w:rsidTr="00622371">
        <w:trPr>
          <w:del w:id="391" w:author="David Taylor" w:date="2020-09-11T12:03:00Z"/>
        </w:trPr>
        <w:tc>
          <w:tcPr>
            <w:tcW w:w="4508" w:type="dxa"/>
          </w:tcPr>
          <w:p w14:paraId="157F24A9" w14:textId="6CF023C2" w:rsidR="000511A9" w:rsidRPr="000F7890" w:rsidDel="00B66CBC" w:rsidRDefault="000511A9" w:rsidP="00622371">
            <w:pPr>
              <w:pStyle w:val="ListParagraph"/>
              <w:ind w:left="0"/>
              <w:jc w:val="center"/>
              <w:rPr>
                <w:del w:id="392" w:author="David Taylor" w:date="2020-09-11T12:03:00Z"/>
                <w:color w:val="FF0000"/>
                <w:rPrChange w:id="393" w:author="David Taylor" w:date="2020-08-18T17:19:00Z">
                  <w:rPr>
                    <w:del w:id="394" w:author="David Taylor" w:date="2020-09-11T12:03:00Z"/>
                  </w:rPr>
                </w:rPrChange>
              </w:rPr>
            </w:pPr>
            <w:del w:id="395" w:author="David Taylor" w:date="2020-09-11T12:03:00Z">
              <w:r w:rsidRPr="000F7890" w:rsidDel="00B66CBC">
                <w:rPr>
                  <w:color w:val="FF0000"/>
                  <w:rPrChange w:id="396" w:author="David Taylor" w:date="2020-08-18T17:19:00Z">
                    <w:rPr/>
                  </w:rPrChange>
                </w:rPr>
                <w:delText>Actor</w:delText>
              </w:r>
            </w:del>
          </w:p>
        </w:tc>
        <w:tc>
          <w:tcPr>
            <w:tcW w:w="4508" w:type="dxa"/>
          </w:tcPr>
          <w:p w14:paraId="49AE1673" w14:textId="24AF4A4B" w:rsidR="000511A9" w:rsidRPr="000F7890" w:rsidDel="00B66CBC" w:rsidRDefault="000511A9" w:rsidP="00622371">
            <w:pPr>
              <w:pStyle w:val="ListParagraph"/>
              <w:ind w:left="0"/>
              <w:jc w:val="center"/>
              <w:rPr>
                <w:del w:id="397" w:author="David Taylor" w:date="2020-09-11T12:03:00Z"/>
                <w:color w:val="FF0000"/>
                <w:rPrChange w:id="398" w:author="David Taylor" w:date="2020-08-18T17:19:00Z">
                  <w:rPr>
                    <w:del w:id="399" w:author="David Taylor" w:date="2020-09-11T12:03:00Z"/>
                  </w:rPr>
                </w:rPrChange>
              </w:rPr>
            </w:pPr>
            <w:del w:id="400" w:author="David Taylor" w:date="2020-09-11T12:03:00Z">
              <w:r w:rsidRPr="000F7890" w:rsidDel="00B66CBC">
                <w:rPr>
                  <w:color w:val="FF0000"/>
                  <w:rPrChange w:id="401" w:author="David Taylor" w:date="2020-08-18T17:19:00Z">
                    <w:rPr/>
                  </w:rPrChange>
                </w:rPr>
                <w:delText>System</w:delText>
              </w:r>
            </w:del>
          </w:p>
        </w:tc>
      </w:tr>
      <w:tr w:rsidR="000511A9" w:rsidRPr="000F7890" w:rsidDel="00B66CBC" w14:paraId="009654FD" w14:textId="250ED5F8" w:rsidTr="00622371">
        <w:trPr>
          <w:del w:id="402" w:author="David Taylor" w:date="2020-09-11T12:03:00Z"/>
        </w:trPr>
        <w:tc>
          <w:tcPr>
            <w:tcW w:w="4508" w:type="dxa"/>
          </w:tcPr>
          <w:p w14:paraId="3684E16A" w14:textId="6D6E004A" w:rsidR="000511A9" w:rsidRPr="000F7890" w:rsidDel="00B66CBC" w:rsidRDefault="000511A9" w:rsidP="00622371">
            <w:pPr>
              <w:pStyle w:val="ListParagraph"/>
              <w:ind w:left="0"/>
              <w:rPr>
                <w:del w:id="403" w:author="David Taylor" w:date="2020-09-11T12:03:00Z"/>
                <w:color w:val="FF0000"/>
                <w:rPrChange w:id="404" w:author="David Taylor" w:date="2020-08-18T17:19:00Z">
                  <w:rPr>
                    <w:del w:id="405" w:author="David Taylor" w:date="2020-09-11T12:03:00Z"/>
                  </w:rPr>
                </w:rPrChange>
              </w:rPr>
            </w:pPr>
            <w:del w:id="406" w:author="David Taylor" w:date="2020-09-11T12:03:00Z">
              <w:r w:rsidRPr="000F7890" w:rsidDel="00B66CBC">
                <w:rPr>
                  <w:color w:val="FF0000"/>
                  <w:rPrChange w:id="407" w:author="David Taylor" w:date="2020-08-18T17:19:00Z">
                    <w:rPr/>
                  </w:rPrChange>
                </w:rPr>
                <w:delText xml:space="preserve">1. </w:delText>
              </w:r>
              <w:r w:rsidR="00F63E36" w:rsidRPr="000F7890" w:rsidDel="00B66CBC">
                <w:rPr>
                  <w:color w:val="FF0000"/>
                  <w:rPrChange w:id="408" w:author="David Taylor" w:date="2020-08-18T17:19:00Z">
                    <w:rPr/>
                  </w:rPrChange>
                </w:rPr>
                <w:delText>Bore</w:delText>
              </w:r>
              <w:r w:rsidRPr="000F7890" w:rsidDel="00B66CBC">
                <w:rPr>
                  <w:color w:val="FF0000"/>
                  <w:rPrChange w:id="409" w:author="David Taylor" w:date="2020-08-18T17:19:00Z">
                    <w:rPr/>
                  </w:rPrChange>
                </w:rPr>
                <w:delText xml:space="preserve"> level sensor information is received by Thingsboard.</w:delText>
              </w:r>
            </w:del>
          </w:p>
        </w:tc>
        <w:tc>
          <w:tcPr>
            <w:tcW w:w="4508" w:type="dxa"/>
          </w:tcPr>
          <w:p w14:paraId="22C87DFF" w14:textId="300E0627" w:rsidR="000511A9" w:rsidRPr="000F7890" w:rsidDel="00B66CBC" w:rsidRDefault="000511A9" w:rsidP="00622371">
            <w:pPr>
              <w:pStyle w:val="ListParagraph"/>
              <w:ind w:left="0"/>
              <w:rPr>
                <w:del w:id="410" w:author="David Taylor" w:date="2020-09-11T12:03:00Z"/>
                <w:color w:val="FF0000"/>
                <w:rPrChange w:id="411" w:author="David Taylor" w:date="2020-08-18T17:19:00Z">
                  <w:rPr>
                    <w:del w:id="412" w:author="David Taylor" w:date="2020-09-11T12:03:00Z"/>
                  </w:rPr>
                </w:rPrChange>
              </w:rPr>
            </w:pPr>
          </w:p>
        </w:tc>
      </w:tr>
      <w:tr w:rsidR="000511A9" w:rsidRPr="000F7890" w:rsidDel="00B66CBC" w14:paraId="796663BC" w14:textId="0414A7F4" w:rsidTr="00622371">
        <w:trPr>
          <w:del w:id="413" w:author="David Taylor" w:date="2020-09-11T12:03:00Z"/>
        </w:trPr>
        <w:tc>
          <w:tcPr>
            <w:tcW w:w="4508" w:type="dxa"/>
          </w:tcPr>
          <w:p w14:paraId="22472DFA" w14:textId="45334FBA" w:rsidR="000511A9" w:rsidRPr="000F7890" w:rsidDel="00B66CBC" w:rsidRDefault="000511A9" w:rsidP="00622371">
            <w:pPr>
              <w:pStyle w:val="ListParagraph"/>
              <w:ind w:left="0"/>
              <w:rPr>
                <w:del w:id="414" w:author="David Taylor" w:date="2020-09-11T12:03:00Z"/>
                <w:color w:val="FF0000"/>
                <w:rPrChange w:id="415" w:author="David Taylor" w:date="2020-08-18T17:19:00Z">
                  <w:rPr>
                    <w:del w:id="416" w:author="David Taylor" w:date="2020-09-11T12:03:00Z"/>
                  </w:rPr>
                </w:rPrChange>
              </w:rPr>
            </w:pPr>
          </w:p>
        </w:tc>
        <w:tc>
          <w:tcPr>
            <w:tcW w:w="4508" w:type="dxa"/>
          </w:tcPr>
          <w:p w14:paraId="1FBB8EEA" w14:textId="6C75F3BE" w:rsidR="000511A9" w:rsidRPr="000F7890" w:rsidDel="00B66CBC" w:rsidRDefault="000511A9" w:rsidP="00622371">
            <w:pPr>
              <w:pStyle w:val="ListParagraph"/>
              <w:ind w:left="0"/>
              <w:rPr>
                <w:del w:id="417" w:author="David Taylor" w:date="2020-09-11T12:03:00Z"/>
                <w:color w:val="FF0000"/>
                <w:rPrChange w:id="418" w:author="David Taylor" w:date="2020-08-18T17:19:00Z">
                  <w:rPr>
                    <w:del w:id="419" w:author="David Taylor" w:date="2020-09-11T12:03:00Z"/>
                  </w:rPr>
                </w:rPrChange>
              </w:rPr>
            </w:pPr>
            <w:del w:id="420" w:author="David Taylor" w:date="2020-09-11T12:03:00Z">
              <w:r w:rsidRPr="000F7890" w:rsidDel="00B66CBC">
                <w:rPr>
                  <w:color w:val="FF0000"/>
                  <w:rPrChange w:id="421" w:author="David Taylor" w:date="2020-08-18T17:19:00Z">
                    <w:rPr/>
                  </w:rPrChange>
                </w:rPr>
                <w:delText xml:space="preserve">2.Thingsboard checks the </w:delText>
              </w:r>
              <w:r w:rsidR="00F63E36" w:rsidRPr="000F7890" w:rsidDel="00B66CBC">
                <w:rPr>
                  <w:color w:val="FF0000"/>
                  <w:rPrChange w:id="422" w:author="David Taylor" w:date="2020-08-18T17:19:00Z">
                    <w:rPr/>
                  </w:rPrChange>
                </w:rPr>
                <w:delText>bore</w:delText>
              </w:r>
              <w:r w:rsidRPr="000F7890" w:rsidDel="00B66CBC">
                <w:rPr>
                  <w:color w:val="FF0000"/>
                  <w:rPrChange w:id="423" w:author="David Taylor" w:date="2020-08-18T17:19:00Z">
                    <w:rPr/>
                  </w:rPrChange>
                </w:rPr>
                <w:delText xml:space="preserve"> level against minimum level.</w:delText>
              </w:r>
            </w:del>
          </w:p>
        </w:tc>
      </w:tr>
      <w:tr w:rsidR="000511A9" w:rsidRPr="000F7890" w:rsidDel="00B66CBC" w14:paraId="676400FF" w14:textId="064DFEC7" w:rsidTr="00622371">
        <w:trPr>
          <w:del w:id="424" w:author="David Taylor" w:date="2020-09-11T12:03:00Z"/>
        </w:trPr>
        <w:tc>
          <w:tcPr>
            <w:tcW w:w="4508" w:type="dxa"/>
          </w:tcPr>
          <w:p w14:paraId="680D18BF" w14:textId="277BECB8" w:rsidR="000511A9" w:rsidRPr="000F7890" w:rsidDel="00B66CBC" w:rsidRDefault="000511A9" w:rsidP="00622371">
            <w:pPr>
              <w:pStyle w:val="ListParagraph"/>
              <w:ind w:left="0"/>
              <w:rPr>
                <w:del w:id="425" w:author="David Taylor" w:date="2020-09-11T12:03:00Z"/>
                <w:color w:val="FF0000"/>
                <w:rPrChange w:id="426" w:author="David Taylor" w:date="2020-08-18T17:19:00Z">
                  <w:rPr>
                    <w:del w:id="427" w:author="David Taylor" w:date="2020-09-11T12:03:00Z"/>
                  </w:rPr>
                </w:rPrChange>
              </w:rPr>
            </w:pPr>
          </w:p>
        </w:tc>
        <w:tc>
          <w:tcPr>
            <w:tcW w:w="4508" w:type="dxa"/>
          </w:tcPr>
          <w:p w14:paraId="597B39C4" w14:textId="285CAC62" w:rsidR="000511A9" w:rsidRPr="000F7890" w:rsidDel="00B66CBC" w:rsidRDefault="000511A9" w:rsidP="00622371">
            <w:pPr>
              <w:pStyle w:val="ListParagraph"/>
              <w:ind w:left="0"/>
              <w:rPr>
                <w:del w:id="428" w:author="David Taylor" w:date="2020-09-11T12:03:00Z"/>
                <w:color w:val="FF0000"/>
                <w:rPrChange w:id="429" w:author="David Taylor" w:date="2020-08-18T17:19:00Z">
                  <w:rPr>
                    <w:del w:id="430" w:author="David Taylor" w:date="2020-09-11T12:03:00Z"/>
                  </w:rPr>
                </w:rPrChange>
              </w:rPr>
            </w:pPr>
            <w:del w:id="431" w:author="David Taylor" w:date="2020-09-11T12:03:00Z">
              <w:r w:rsidRPr="000F7890" w:rsidDel="00B66CBC">
                <w:rPr>
                  <w:color w:val="FF0000"/>
                  <w:rPrChange w:id="432" w:author="David Taylor" w:date="2020-08-18T17:19:00Z">
                    <w:rPr/>
                  </w:rPrChange>
                </w:rPr>
                <w:delText xml:space="preserve">3.The </w:delText>
              </w:r>
              <w:r w:rsidR="00F63E36" w:rsidRPr="000F7890" w:rsidDel="00B66CBC">
                <w:rPr>
                  <w:color w:val="FF0000"/>
                  <w:rPrChange w:id="433" w:author="David Taylor" w:date="2020-08-18T17:19:00Z">
                    <w:rPr/>
                  </w:rPrChange>
                </w:rPr>
                <w:delText>bore</w:delText>
              </w:r>
              <w:r w:rsidRPr="000F7890" w:rsidDel="00B66CBC">
                <w:rPr>
                  <w:color w:val="FF0000"/>
                  <w:rPrChange w:id="434" w:author="David Taylor" w:date="2020-08-18T17:19:00Z">
                    <w:rPr/>
                  </w:rPrChange>
                </w:rPr>
                <w:delText xml:space="preserve"> level is below minimum level.</w:delText>
              </w:r>
            </w:del>
          </w:p>
        </w:tc>
      </w:tr>
      <w:tr w:rsidR="000511A9" w:rsidRPr="000F7890" w:rsidDel="00B66CBC" w14:paraId="6695BD1D" w14:textId="194A1F04" w:rsidTr="00622371">
        <w:trPr>
          <w:del w:id="435" w:author="David Taylor" w:date="2020-09-11T12:03:00Z"/>
        </w:trPr>
        <w:tc>
          <w:tcPr>
            <w:tcW w:w="4508" w:type="dxa"/>
          </w:tcPr>
          <w:p w14:paraId="02872CF4" w14:textId="7933D43C" w:rsidR="000511A9" w:rsidRPr="000F7890" w:rsidDel="00B66CBC" w:rsidRDefault="000511A9" w:rsidP="00622371">
            <w:pPr>
              <w:pStyle w:val="ListParagraph"/>
              <w:ind w:left="0"/>
              <w:rPr>
                <w:del w:id="436" w:author="David Taylor" w:date="2020-09-11T12:03:00Z"/>
                <w:color w:val="FF0000"/>
                <w:rPrChange w:id="437" w:author="David Taylor" w:date="2020-08-18T17:19:00Z">
                  <w:rPr>
                    <w:del w:id="438" w:author="David Taylor" w:date="2020-09-11T12:03:00Z"/>
                  </w:rPr>
                </w:rPrChange>
              </w:rPr>
            </w:pPr>
          </w:p>
        </w:tc>
        <w:tc>
          <w:tcPr>
            <w:tcW w:w="4508" w:type="dxa"/>
          </w:tcPr>
          <w:p w14:paraId="16D438DA" w14:textId="18FF681F" w:rsidR="000511A9" w:rsidRPr="000F7890" w:rsidDel="00B66CBC" w:rsidRDefault="000511A9" w:rsidP="00622371">
            <w:pPr>
              <w:pStyle w:val="ListParagraph"/>
              <w:ind w:left="0"/>
              <w:rPr>
                <w:del w:id="439" w:author="David Taylor" w:date="2020-09-11T12:03:00Z"/>
                <w:color w:val="FF0000"/>
                <w:rPrChange w:id="440" w:author="David Taylor" w:date="2020-08-18T17:19:00Z">
                  <w:rPr>
                    <w:del w:id="441" w:author="David Taylor" w:date="2020-09-11T12:03:00Z"/>
                  </w:rPr>
                </w:rPrChange>
              </w:rPr>
            </w:pPr>
            <w:del w:id="442" w:author="David Taylor" w:date="2020-09-11T12:03:00Z">
              <w:r w:rsidRPr="000F7890" w:rsidDel="00B66CBC">
                <w:rPr>
                  <w:color w:val="FF0000"/>
                  <w:rPrChange w:id="443" w:author="David Taylor" w:date="2020-08-18T17:19:00Z">
                    <w:rPr/>
                  </w:rPrChange>
                </w:rPr>
                <w:delText xml:space="preserve">4.Thingsboard sends instruction message to the bore pump controller to turn pump </w:delText>
              </w:r>
              <w:r w:rsidR="00F63E36" w:rsidRPr="000F7890" w:rsidDel="00B66CBC">
                <w:rPr>
                  <w:color w:val="FF0000"/>
                  <w:rPrChange w:id="444" w:author="David Taylor" w:date="2020-08-18T17:19:00Z">
                    <w:rPr/>
                  </w:rPrChange>
                </w:rPr>
                <w:delText>off</w:delText>
              </w:r>
              <w:r w:rsidRPr="000F7890" w:rsidDel="00B66CBC">
                <w:rPr>
                  <w:color w:val="FF0000"/>
                  <w:rPrChange w:id="445" w:author="David Taylor" w:date="2020-08-18T17:19:00Z">
                    <w:rPr/>
                  </w:rPrChange>
                </w:rPr>
                <w:delText>.</w:delText>
              </w:r>
            </w:del>
          </w:p>
        </w:tc>
      </w:tr>
      <w:tr w:rsidR="000511A9" w:rsidRPr="000F7890" w:rsidDel="00B66CBC" w14:paraId="47A81AD5" w14:textId="6DFD8726" w:rsidTr="00622371">
        <w:trPr>
          <w:del w:id="446" w:author="David Taylor" w:date="2020-09-11T12:03:00Z"/>
        </w:trPr>
        <w:tc>
          <w:tcPr>
            <w:tcW w:w="4508" w:type="dxa"/>
          </w:tcPr>
          <w:p w14:paraId="1985020A" w14:textId="4B94A74E" w:rsidR="000511A9" w:rsidRPr="000F7890" w:rsidDel="00B66CBC" w:rsidRDefault="000511A9" w:rsidP="00622371">
            <w:pPr>
              <w:pStyle w:val="ListParagraph"/>
              <w:ind w:left="0"/>
              <w:rPr>
                <w:del w:id="447" w:author="David Taylor" w:date="2020-09-11T12:03:00Z"/>
                <w:color w:val="FF0000"/>
                <w:rPrChange w:id="448" w:author="David Taylor" w:date="2020-08-18T17:19:00Z">
                  <w:rPr>
                    <w:del w:id="449" w:author="David Taylor" w:date="2020-09-11T12:03:00Z"/>
                  </w:rPr>
                </w:rPrChange>
              </w:rPr>
            </w:pPr>
          </w:p>
        </w:tc>
        <w:tc>
          <w:tcPr>
            <w:tcW w:w="4508" w:type="dxa"/>
          </w:tcPr>
          <w:p w14:paraId="1EAC00D1" w14:textId="734D0D20" w:rsidR="000511A9" w:rsidRPr="000F7890" w:rsidDel="00B66CBC" w:rsidRDefault="000511A9" w:rsidP="00622371">
            <w:pPr>
              <w:pStyle w:val="ListParagraph"/>
              <w:ind w:left="0"/>
              <w:rPr>
                <w:del w:id="450" w:author="David Taylor" w:date="2020-09-11T12:03:00Z"/>
                <w:color w:val="FF0000"/>
                <w:rPrChange w:id="451" w:author="David Taylor" w:date="2020-08-18T17:19:00Z">
                  <w:rPr>
                    <w:del w:id="452" w:author="David Taylor" w:date="2020-09-11T12:03:00Z"/>
                  </w:rPr>
                </w:rPrChange>
              </w:rPr>
            </w:pPr>
            <w:del w:id="453" w:author="David Taylor" w:date="2020-09-11T12:03:00Z">
              <w:r w:rsidRPr="000F7890" w:rsidDel="00B66CBC">
                <w:rPr>
                  <w:color w:val="FF0000"/>
                  <w:rPrChange w:id="454" w:author="David Taylor" w:date="2020-08-18T17:19:00Z">
                    <w:rPr/>
                  </w:rPrChange>
                </w:rPr>
                <w:delText>5.Bore pump receives instruction message and turns pump o</w:delText>
              </w:r>
              <w:r w:rsidR="00F63E36" w:rsidRPr="000F7890" w:rsidDel="00B66CBC">
                <w:rPr>
                  <w:color w:val="FF0000"/>
                  <w:rPrChange w:id="455" w:author="David Taylor" w:date="2020-08-18T17:19:00Z">
                    <w:rPr/>
                  </w:rPrChange>
                </w:rPr>
                <w:delText>ff</w:delText>
              </w:r>
              <w:r w:rsidRPr="000F7890" w:rsidDel="00B66CBC">
                <w:rPr>
                  <w:color w:val="FF0000"/>
                  <w:rPrChange w:id="456" w:author="David Taylor" w:date="2020-08-18T17:19:00Z">
                    <w:rPr/>
                  </w:rPrChange>
                </w:rPr>
                <w:delText>.</w:delText>
              </w:r>
            </w:del>
          </w:p>
        </w:tc>
      </w:tr>
    </w:tbl>
    <w:p w14:paraId="68E4ECF5" w14:textId="75AAEDC0" w:rsidR="000511A9" w:rsidRPr="000F7890" w:rsidDel="00B66CBC" w:rsidRDefault="000511A9" w:rsidP="00F63E36">
      <w:pPr>
        <w:pStyle w:val="ListParagraph"/>
        <w:ind w:left="360"/>
        <w:rPr>
          <w:del w:id="457" w:author="David Taylor" w:date="2020-09-11T12:03:00Z"/>
          <w:color w:val="FF0000"/>
          <w:rPrChange w:id="458" w:author="David Taylor" w:date="2020-08-18T17:19:00Z">
            <w:rPr>
              <w:del w:id="459" w:author="David Taylor" w:date="2020-09-11T12:03:00Z"/>
            </w:rPr>
          </w:rPrChange>
        </w:rPr>
      </w:pPr>
      <w:del w:id="460" w:author="David Taylor" w:date="2020-09-11T12:03:00Z">
        <w:r w:rsidRPr="000F7890" w:rsidDel="00B66CBC">
          <w:rPr>
            <w:color w:val="FF0000"/>
            <w:rPrChange w:id="461" w:author="David Taylor" w:date="2020-08-18T17:19:00Z">
              <w:rPr/>
            </w:rPrChange>
          </w:rPr>
          <w:delText>The use case ends.</w:delText>
        </w:r>
      </w:del>
    </w:p>
    <w:p w14:paraId="6BA62992" w14:textId="396FDDAE" w:rsidR="00F63E36" w:rsidDel="00B66CBC" w:rsidRDefault="00F63E36" w:rsidP="00F63E36">
      <w:pPr>
        <w:pStyle w:val="ListParagraph"/>
        <w:ind w:left="360"/>
        <w:rPr>
          <w:del w:id="462" w:author="David Taylor" w:date="2020-09-11T12:03:00Z"/>
        </w:rPr>
      </w:pPr>
    </w:p>
    <w:p w14:paraId="31635323" w14:textId="4FA9760D" w:rsidR="000511A9" w:rsidRPr="00C30076" w:rsidDel="00B66CBC" w:rsidRDefault="000511A9" w:rsidP="00F63E36">
      <w:pPr>
        <w:pStyle w:val="ListParagraph"/>
        <w:numPr>
          <w:ilvl w:val="0"/>
          <w:numId w:val="13"/>
        </w:numPr>
        <w:rPr>
          <w:del w:id="463" w:author="David Taylor" w:date="2020-09-11T12:03:00Z"/>
          <w:color w:val="2E74B5" w:themeColor="accent1" w:themeShade="BF"/>
          <w:sz w:val="28"/>
          <w:szCs w:val="28"/>
        </w:rPr>
      </w:pPr>
      <w:del w:id="464" w:author="David Taylor" w:date="2020-09-11T12:03:00Z">
        <w:r w:rsidRPr="00C30076" w:rsidDel="00B66CBC">
          <w:rPr>
            <w:color w:val="2E74B5" w:themeColor="accent1" w:themeShade="BF"/>
            <w:sz w:val="28"/>
            <w:szCs w:val="28"/>
          </w:rPr>
          <w:delText>Post-conditions</w:delText>
        </w:r>
      </w:del>
    </w:p>
    <w:p w14:paraId="4A794147" w14:textId="5615D143" w:rsidR="000511A9" w:rsidDel="00B66CBC" w:rsidRDefault="000511A9" w:rsidP="00F63E36">
      <w:pPr>
        <w:pStyle w:val="ListParagraph"/>
        <w:numPr>
          <w:ilvl w:val="1"/>
          <w:numId w:val="13"/>
        </w:numPr>
        <w:rPr>
          <w:del w:id="465" w:author="David Taylor" w:date="2020-09-11T12:03:00Z"/>
        </w:rPr>
      </w:pPr>
      <w:del w:id="466" w:author="David Taylor" w:date="2020-09-11T12:03:00Z">
        <w:r w:rsidDel="00B66CBC">
          <w:delText>Bore pump is of</w:delText>
        </w:r>
        <w:r w:rsidR="00F63E36" w:rsidDel="00B66CBC">
          <w:delText>f</w:delText>
        </w:r>
        <w:r w:rsidDel="00B66CBC">
          <w:delText>.</w:delText>
        </w:r>
      </w:del>
    </w:p>
    <w:p w14:paraId="5314FC66" w14:textId="74A5428E" w:rsidR="00214BA9" w:rsidDel="00E850A2" w:rsidRDefault="000511A9" w:rsidP="00622371">
      <w:pPr>
        <w:pStyle w:val="ListParagraph"/>
        <w:numPr>
          <w:ilvl w:val="1"/>
          <w:numId w:val="13"/>
        </w:numPr>
        <w:rPr>
          <w:del w:id="467" w:author="David Taylor" w:date="2020-09-11T14:33:00Z"/>
        </w:rPr>
      </w:pPr>
      <w:del w:id="468" w:author="David Taylor" w:date="2020-09-11T12:03:00Z">
        <w:r w:rsidDel="00B66CBC">
          <w:delText xml:space="preserve">Thingsboard dashboard indicates pump </w:delText>
        </w:r>
        <w:r w:rsidR="00F63E36" w:rsidDel="00B66CBC">
          <w:delText>is off.</w:delText>
        </w:r>
      </w:del>
    </w:p>
    <w:p w14:paraId="20B9D3BE" w14:textId="6067ADCA" w:rsidR="00214BA9" w:rsidDel="00E850A2" w:rsidRDefault="00214BA9" w:rsidP="00214BA9">
      <w:pPr>
        <w:pStyle w:val="Heading1"/>
        <w:spacing w:before="0" w:after="120"/>
        <w:jc w:val="center"/>
        <w:rPr>
          <w:del w:id="469" w:author="David Taylor" w:date="2020-09-11T14:33:00Z"/>
        </w:rPr>
      </w:pPr>
      <w:del w:id="470" w:author="David Taylor" w:date="2020-09-11T14:33:00Z">
        <w:r w:rsidDel="00E850A2">
          <w:delText>Use-Case: Automatic Retry Last Instruction Message</w:delText>
        </w:r>
      </w:del>
    </w:p>
    <w:p w14:paraId="13FCD560" w14:textId="31931333" w:rsidR="00214BA9" w:rsidRPr="00C30076" w:rsidDel="00E850A2" w:rsidRDefault="00214BA9" w:rsidP="00214BA9">
      <w:pPr>
        <w:pStyle w:val="ListParagraph"/>
        <w:numPr>
          <w:ilvl w:val="0"/>
          <w:numId w:val="14"/>
        </w:numPr>
        <w:rPr>
          <w:del w:id="471" w:author="David Taylor" w:date="2020-09-11T14:33:00Z"/>
          <w:color w:val="2E74B5" w:themeColor="accent1" w:themeShade="BF"/>
          <w:sz w:val="28"/>
          <w:szCs w:val="28"/>
        </w:rPr>
      </w:pPr>
      <w:del w:id="472" w:author="David Taylor" w:date="2020-09-11T14:33:00Z">
        <w:r w:rsidRPr="00C30076" w:rsidDel="00E850A2">
          <w:rPr>
            <w:color w:val="2E74B5" w:themeColor="accent1" w:themeShade="BF"/>
            <w:sz w:val="28"/>
            <w:szCs w:val="28"/>
          </w:rPr>
          <w:delText>Brief Description</w:delText>
        </w:r>
      </w:del>
    </w:p>
    <w:p w14:paraId="7232AE91" w14:textId="0337FD37" w:rsidR="00BC3A2B" w:rsidDel="00E850A2" w:rsidRDefault="00214BA9" w:rsidP="00214BA9">
      <w:pPr>
        <w:ind w:left="1080"/>
        <w:rPr>
          <w:del w:id="473" w:author="David Taylor" w:date="2020-09-11T14:33:00Z"/>
        </w:rPr>
      </w:pPr>
      <w:del w:id="474" w:author="David Taylor" w:date="2020-09-11T12:29:00Z">
        <w:r w:rsidDel="00F502B6">
          <w:delText>When the status message received from the pump does not match the status of the last instruction message the system resends the instruction message to change the pump status</w:delText>
        </w:r>
      </w:del>
      <w:del w:id="475" w:author="David Taylor" w:date="2020-09-11T12:30:00Z">
        <w:r w:rsidDel="00F502B6">
          <w:delText>.</w:delText>
        </w:r>
      </w:del>
    </w:p>
    <w:p w14:paraId="40DC73A4" w14:textId="2B4D428E" w:rsidR="00214BA9" w:rsidRPr="00EA676D" w:rsidDel="00E850A2" w:rsidRDefault="00214BA9" w:rsidP="00214BA9">
      <w:pPr>
        <w:pStyle w:val="ListParagraph"/>
        <w:numPr>
          <w:ilvl w:val="0"/>
          <w:numId w:val="14"/>
        </w:numPr>
        <w:rPr>
          <w:del w:id="476" w:author="David Taylor" w:date="2020-09-11T14:33:00Z"/>
          <w:color w:val="2E74B5" w:themeColor="accent1" w:themeShade="BF"/>
          <w:sz w:val="28"/>
          <w:szCs w:val="28"/>
        </w:rPr>
      </w:pPr>
      <w:del w:id="477" w:author="David Taylor" w:date="2020-09-11T14:33:00Z">
        <w:r w:rsidRPr="00EA676D" w:rsidDel="00E850A2">
          <w:rPr>
            <w:color w:val="2E74B5" w:themeColor="accent1" w:themeShade="BF"/>
            <w:sz w:val="28"/>
            <w:szCs w:val="28"/>
          </w:rPr>
          <w:delText>Actors</w:delText>
        </w:r>
      </w:del>
    </w:p>
    <w:p w14:paraId="644D322B" w14:textId="4A092D1A" w:rsidR="00214BA9" w:rsidDel="00E850A2" w:rsidRDefault="00214BA9" w:rsidP="00214BA9">
      <w:pPr>
        <w:pStyle w:val="ListParagraph"/>
        <w:numPr>
          <w:ilvl w:val="1"/>
          <w:numId w:val="14"/>
        </w:numPr>
        <w:rPr>
          <w:del w:id="478" w:author="David Taylor" w:date="2020-09-11T14:33:00Z"/>
        </w:rPr>
      </w:pPr>
      <w:del w:id="479" w:author="David Taylor" w:date="2020-09-11T14:33:00Z">
        <w:r w:rsidDel="00E850A2">
          <w:delText>Bore pump control system</w:delText>
        </w:r>
      </w:del>
    </w:p>
    <w:p w14:paraId="6B62E98F" w14:textId="256C9268" w:rsidR="00F502B6" w:rsidDel="00E850A2" w:rsidRDefault="00214BA9" w:rsidP="00BC3A2B">
      <w:pPr>
        <w:pStyle w:val="NoSpacing"/>
        <w:ind w:left="360" w:firstLine="720"/>
        <w:rPr>
          <w:del w:id="480" w:author="David Taylor" w:date="2020-09-11T14:33:00Z"/>
        </w:rPr>
        <w:pPrChange w:id="481" w:author="David Taylor" w:date="2020-09-11T12:38:00Z">
          <w:pPr>
            <w:pStyle w:val="ListParagraph"/>
            <w:ind w:left="1080"/>
          </w:pPr>
        </w:pPrChange>
      </w:pPr>
      <w:del w:id="482" w:author="David Taylor" w:date="2020-09-11T14:33:00Z">
        <w:r w:rsidDel="00E850A2">
          <w:delText>The bore pump control system interprets the status messages from the pump and responds</w:delText>
        </w:r>
      </w:del>
    </w:p>
    <w:p w14:paraId="5CBA4B2A" w14:textId="712D1E96" w:rsidR="00214BA9" w:rsidRPr="00C30076" w:rsidDel="00E850A2" w:rsidRDefault="00214BA9" w:rsidP="00214BA9">
      <w:pPr>
        <w:pStyle w:val="ListParagraph"/>
        <w:numPr>
          <w:ilvl w:val="0"/>
          <w:numId w:val="14"/>
        </w:numPr>
        <w:rPr>
          <w:del w:id="483" w:author="David Taylor" w:date="2020-09-11T14:33:00Z"/>
          <w:color w:val="2E74B5" w:themeColor="accent1" w:themeShade="BF"/>
          <w:sz w:val="28"/>
          <w:szCs w:val="28"/>
        </w:rPr>
      </w:pPr>
      <w:del w:id="484" w:author="David Taylor" w:date="2020-09-11T14:33:00Z">
        <w:r w:rsidRPr="00C30076" w:rsidDel="00E850A2">
          <w:rPr>
            <w:color w:val="2E74B5" w:themeColor="accent1" w:themeShade="BF"/>
            <w:sz w:val="28"/>
            <w:szCs w:val="28"/>
          </w:rPr>
          <w:delText>Pre-Conditions</w:delText>
        </w:r>
      </w:del>
    </w:p>
    <w:p w14:paraId="71E2739B" w14:textId="4688D78E" w:rsidR="00214BA9" w:rsidDel="00E850A2" w:rsidRDefault="00214BA9" w:rsidP="00214BA9">
      <w:pPr>
        <w:pStyle w:val="ListParagraph"/>
        <w:numPr>
          <w:ilvl w:val="1"/>
          <w:numId w:val="14"/>
        </w:numPr>
        <w:rPr>
          <w:del w:id="485" w:author="David Taylor" w:date="2020-09-11T14:33:00Z"/>
        </w:rPr>
      </w:pPr>
      <w:del w:id="486" w:author="David Taylor" w:date="2020-09-11T14:33:00Z">
        <w:r w:rsidDel="00E850A2">
          <w:delText>An instruction message has been sent to the pump</w:delText>
        </w:r>
      </w:del>
    </w:p>
    <w:p w14:paraId="1779F573" w14:textId="0AC23A08" w:rsidR="00214BA9" w:rsidDel="00E850A2" w:rsidRDefault="00214BA9" w:rsidP="00214BA9">
      <w:pPr>
        <w:pStyle w:val="ListParagraph"/>
        <w:ind w:left="1080"/>
        <w:rPr>
          <w:del w:id="487" w:author="David Taylor" w:date="2020-09-11T14:33:00Z"/>
        </w:rPr>
      </w:pPr>
    </w:p>
    <w:p w14:paraId="3CCA053C" w14:textId="1C783AF5" w:rsidR="00214BA9" w:rsidRPr="009E6ADF" w:rsidDel="00E850A2" w:rsidRDefault="00214BA9" w:rsidP="00214BA9">
      <w:pPr>
        <w:pStyle w:val="ListParagraph"/>
        <w:numPr>
          <w:ilvl w:val="0"/>
          <w:numId w:val="14"/>
        </w:numPr>
        <w:rPr>
          <w:del w:id="488" w:author="David Taylor" w:date="2020-09-11T14:33:00Z"/>
          <w:color w:val="2E74B5" w:themeColor="accent1" w:themeShade="BF"/>
          <w:sz w:val="28"/>
          <w:szCs w:val="28"/>
        </w:rPr>
      </w:pPr>
      <w:del w:id="489" w:author="David Taylor" w:date="2020-09-11T14:33:00Z">
        <w:r w:rsidRPr="00C30076" w:rsidDel="00E850A2">
          <w:rPr>
            <w:color w:val="2E74B5" w:themeColor="accent1" w:themeShade="BF"/>
            <w:sz w:val="28"/>
            <w:szCs w:val="28"/>
          </w:rPr>
          <w:delText>Normal Flow</w:delText>
        </w:r>
      </w:del>
    </w:p>
    <w:tbl>
      <w:tblPr>
        <w:tblStyle w:val="TableGrid"/>
        <w:tblW w:w="0" w:type="auto"/>
        <w:tblLook w:val="04A0" w:firstRow="1" w:lastRow="0" w:firstColumn="1" w:lastColumn="0" w:noHBand="0" w:noVBand="1"/>
      </w:tblPr>
      <w:tblGrid>
        <w:gridCol w:w="4508"/>
        <w:gridCol w:w="4508"/>
      </w:tblGrid>
      <w:tr w:rsidR="00214BA9" w:rsidDel="00E850A2" w14:paraId="76DC6DA4" w14:textId="760F27CE" w:rsidTr="00622371">
        <w:trPr>
          <w:del w:id="490" w:author="David Taylor" w:date="2020-09-11T14:33:00Z"/>
        </w:trPr>
        <w:tc>
          <w:tcPr>
            <w:tcW w:w="4508" w:type="dxa"/>
          </w:tcPr>
          <w:p w14:paraId="2D379B13" w14:textId="373C92E1" w:rsidR="00214BA9" w:rsidDel="00E850A2" w:rsidRDefault="00214BA9" w:rsidP="00622371">
            <w:pPr>
              <w:pStyle w:val="ListParagraph"/>
              <w:ind w:left="0"/>
              <w:jc w:val="center"/>
              <w:rPr>
                <w:del w:id="491" w:author="David Taylor" w:date="2020-09-11T14:33:00Z"/>
              </w:rPr>
            </w:pPr>
            <w:del w:id="492" w:author="David Taylor" w:date="2020-09-11T14:33:00Z">
              <w:r w:rsidDel="00E850A2">
                <w:delText>Actor</w:delText>
              </w:r>
            </w:del>
          </w:p>
        </w:tc>
        <w:tc>
          <w:tcPr>
            <w:tcW w:w="4508" w:type="dxa"/>
          </w:tcPr>
          <w:p w14:paraId="4944FE4B" w14:textId="67EC79F2" w:rsidR="00214BA9" w:rsidDel="00E850A2" w:rsidRDefault="00214BA9" w:rsidP="00622371">
            <w:pPr>
              <w:pStyle w:val="ListParagraph"/>
              <w:ind w:left="0"/>
              <w:jc w:val="center"/>
              <w:rPr>
                <w:del w:id="493" w:author="David Taylor" w:date="2020-09-11T14:33:00Z"/>
              </w:rPr>
            </w:pPr>
            <w:del w:id="494" w:author="David Taylor" w:date="2020-09-11T14:33:00Z">
              <w:r w:rsidDel="00E850A2">
                <w:delText>System</w:delText>
              </w:r>
            </w:del>
          </w:p>
        </w:tc>
      </w:tr>
      <w:tr w:rsidR="00214BA9" w:rsidDel="00E850A2" w14:paraId="6B3A59B6" w14:textId="45110300" w:rsidTr="00622371">
        <w:trPr>
          <w:del w:id="495" w:author="David Taylor" w:date="2020-09-11T14:33:00Z"/>
        </w:trPr>
        <w:tc>
          <w:tcPr>
            <w:tcW w:w="4508" w:type="dxa"/>
          </w:tcPr>
          <w:p w14:paraId="01672A16" w14:textId="76D58E55" w:rsidR="00214BA9" w:rsidDel="00E850A2" w:rsidRDefault="00214BA9" w:rsidP="00622371">
            <w:pPr>
              <w:pStyle w:val="ListParagraph"/>
              <w:ind w:left="0"/>
              <w:rPr>
                <w:del w:id="496" w:author="David Taylor" w:date="2020-09-11T14:33:00Z"/>
              </w:rPr>
            </w:pPr>
          </w:p>
        </w:tc>
        <w:tc>
          <w:tcPr>
            <w:tcW w:w="4508" w:type="dxa"/>
          </w:tcPr>
          <w:p w14:paraId="6DC64B0E" w14:textId="0FC2F3D6" w:rsidR="00214BA9" w:rsidDel="00E850A2" w:rsidRDefault="000C327A" w:rsidP="00622371">
            <w:pPr>
              <w:pStyle w:val="ListParagraph"/>
              <w:ind w:left="0"/>
              <w:rPr>
                <w:del w:id="497" w:author="David Taylor" w:date="2020-09-11T14:33:00Z"/>
              </w:rPr>
            </w:pPr>
            <w:del w:id="498" w:author="David Taylor" w:date="2020-09-11T12:34:00Z">
              <w:r w:rsidDel="00F502B6">
                <w:delText>1. Status message from bore pump is received by the system</w:delText>
              </w:r>
            </w:del>
          </w:p>
        </w:tc>
      </w:tr>
      <w:tr w:rsidR="00214BA9" w:rsidDel="00E850A2" w14:paraId="55514BEE" w14:textId="0C255382" w:rsidTr="00622371">
        <w:trPr>
          <w:del w:id="499" w:author="David Taylor" w:date="2020-09-11T14:33:00Z"/>
        </w:trPr>
        <w:tc>
          <w:tcPr>
            <w:tcW w:w="4508" w:type="dxa"/>
          </w:tcPr>
          <w:p w14:paraId="389089A3" w14:textId="100B3F5C" w:rsidR="00214BA9" w:rsidDel="00E850A2" w:rsidRDefault="00214BA9" w:rsidP="00622371">
            <w:pPr>
              <w:pStyle w:val="ListParagraph"/>
              <w:ind w:left="0"/>
              <w:rPr>
                <w:del w:id="500" w:author="David Taylor" w:date="2020-09-11T14:33:00Z"/>
              </w:rPr>
            </w:pPr>
          </w:p>
        </w:tc>
        <w:tc>
          <w:tcPr>
            <w:tcW w:w="4508" w:type="dxa"/>
          </w:tcPr>
          <w:p w14:paraId="1BFD090F" w14:textId="5E916D92" w:rsidR="00214BA9" w:rsidDel="00E850A2" w:rsidRDefault="00214BA9" w:rsidP="00622371">
            <w:pPr>
              <w:pStyle w:val="ListParagraph"/>
              <w:ind w:left="0"/>
              <w:rPr>
                <w:del w:id="501" w:author="David Taylor" w:date="2020-09-11T14:33:00Z"/>
              </w:rPr>
            </w:pPr>
            <w:del w:id="502" w:author="David Taylor" w:date="2020-09-11T12:39:00Z">
              <w:r w:rsidDel="00BC3A2B">
                <w:delText>2.System checks if the status of the pump matches the last message sent.  Status does not match</w:delText>
              </w:r>
              <w:r w:rsidR="00834F58" w:rsidDel="00BC3A2B">
                <w:delText>.</w:delText>
              </w:r>
            </w:del>
          </w:p>
        </w:tc>
      </w:tr>
      <w:tr w:rsidR="00214BA9" w:rsidDel="00E850A2" w14:paraId="1963215F" w14:textId="3F7289C6" w:rsidTr="00622371">
        <w:trPr>
          <w:del w:id="503" w:author="David Taylor" w:date="2020-09-11T14:33:00Z"/>
        </w:trPr>
        <w:tc>
          <w:tcPr>
            <w:tcW w:w="4508" w:type="dxa"/>
          </w:tcPr>
          <w:p w14:paraId="2ADACE3E" w14:textId="5A6515FB" w:rsidR="00214BA9" w:rsidDel="00E850A2" w:rsidRDefault="00214BA9" w:rsidP="00622371">
            <w:pPr>
              <w:pStyle w:val="ListParagraph"/>
              <w:ind w:left="0"/>
              <w:rPr>
                <w:del w:id="504" w:author="David Taylor" w:date="2020-09-11T14:33:00Z"/>
              </w:rPr>
            </w:pPr>
          </w:p>
        </w:tc>
        <w:tc>
          <w:tcPr>
            <w:tcW w:w="4508" w:type="dxa"/>
          </w:tcPr>
          <w:p w14:paraId="2726DFC4" w14:textId="73091B8B" w:rsidR="00214BA9" w:rsidDel="00E850A2" w:rsidRDefault="00214BA9" w:rsidP="00622371">
            <w:pPr>
              <w:pStyle w:val="ListParagraph"/>
              <w:ind w:left="0"/>
              <w:rPr>
                <w:del w:id="505" w:author="David Taylor" w:date="2020-09-11T14:33:00Z"/>
              </w:rPr>
            </w:pPr>
            <w:del w:id="506" w:author="David Taylor" w:date="2020-09-11T12:40:00Z">
              <w:r w:rsidDel="00BC3A2B">
                <w:delText>3.System resends the last instruction message to the pump</w:delText>
              </w:r>
              <w:r w:rsidR="00834F58" w:rsidDel="00BC3A2B">
                <w:delText>.</w:delText>
              </w:r>
            </w:del>
          </w:p>
        </w:tc>
      </w:tr>
      <w:tr w:rsidR="00214BA9" w:rsidDel="00E850A2" w14:paraId="46F777A1" w14:textId="415406C3" w:rsidTr="00622371">
        <w:trPr>
          <w:del w:id="507" w:author="David Taylor" w:date="2020-09-11T14:33:00Z"/>
        </w:trPr>
        <w:tc>
          <w:tcPr>
            <w:tcW w:w="4508" w:type="dxa"/>
          </w:tcPr>
          <w:p w14:paraId="0B03F1B6" w14:textId="3292335E" w:rsidR="00214BA9" w:rsidDel="00E850A2" w:rsidRDefault="00214BA9" w:rsidP="00622371">
            <w:pPr>
              <w:pStyle w:val="ListParagraph"/>
              <w:ind w:left="0"/>
              <w:rPr>
                <w:del w:id="508" w:author="David Taylor" w:date="2020-09-11T14:33:00Z"/>
              </w:rPr>
            </w:pPr>
          </w:p>
        </w:tc>
        <w:tc>
          <w:tcPr>
            <w:tcW w:w="4508" w:type="dxa"/>
          </w:tcPr>
          <w:p w14:paraId="315C8F70" w14:textId="14955E6C" w:rsidR="00214BA9" w:rsidDel="00E850A2" w:rsidRDefault="00214BA9" w:rsidP="00622371">
            <w:pPr>
              <w:pStyle w:val="ListParagraph"/>
              <w:ind w:left="0"/>
              <w:rPr>
                <w:del w:id="509" w:author="David Taylor" w:date="2020-09-11T14:33:00Z"/>
              </w:rPr>
            </w:pPr>
            <w:del w:id="510" w:author="David Taylor" w:date="2020-09-11T12:40:00Z">
              <w:r w:rsidDel="00BC3A2B">
                <w:delText>4.</w:delText>
              </w:r>
              <w:r w:rsidR="00834F58" w:rsidDel="00BC3A2B">
                <w:delText>System waits for next status message.</w:delText>
              </w:r>
            </w:del>
          </w:p>
        </w:tc>
      </w:tr>
      <w:tr w:rsidR="00214BA9" w:rsidDel="00E850A2" w14:paraId="14289E56" w14:textId="7A8410A2" w:rsidTr="00622371">
        <w:trPr>
          <w:del w:id="511" w:author="David Taylor" w:date="2020-09-11T14:33:00Z"/>
        </w:trPr>
        <w:tc>
          <w:tcPr>
            <w:tcW w:w="4508" w:type="dxa"/>
          </w:tcPr>
          <w:p w14:paraId="1EB54151" w14:textId="03147825" w:rsidR="00214BA9" w:rsidDel="00E850A2" w:rsidRDefault="00214BA9" w:rsidP="00622371">
            <w:pPr>
              <w:pStyle w:val="ListParagraph"/>
              <w:ind w:left="0"/>
              <w:rPr>
                <w:del w:id="512" w:author="David Taylor" w:date="2020-09-11T14:33:00Z"/>
              </w:rPr>
            </w:pPr>
          </w:p>
        </w:tc>
        <w:tc>
          <w:tcPr>
            <w:tcW w:w="4508" w:type="dxa"/>
          </w:tcPr>
          <w:p w14:paraId="2A97947F" w14:textId="3BEC7CFF" w:rsidR="00214BA9" w:rsidDel="00E850A2" w:rsidRDefault="00214BA9" w:rsidP="00622371">
            <w:pPr>
              <w:pStyle w:val="ListParagraph"/>
              <w:ind w:left="0"/>
              <w:rPr>
                <w:del w:id="513" w:author="David Taylor" w:date="2020-09-11T14:33:00Z"/>
              </w:rPr>
            </w:pPr>
            <w:del w:id="514" w:author="David Taylor" w:date="2020-09-11T12:40:00Z">
              <w:r w:rsidDel="00BC3A2B">
                <w:delText>5.</w:delText>
              </w:r>
              <w:r w:rsidR="00834F58" w:rsidDel="00BC3A2B">
                <w:delText>System receives status message and it matches the expected status</w:delText>
              </w:r>
            </w:del>
          </w:p>
        </w:tc>
      </w:tr>
    </w:tbl>
    <w:p w14:paraId="754F06AE" w14:textId="22259FF1" w:rsidR="00214BA9" w:rsidDel="00E850A2" w:rsidRDefault="00214BA9" w:rsidP="00214BA9">
      <w:pPr>
        <w:pStyle w:val="ListParagraph"/>
        <w:ind w:left="360"/>
        <w:rPr>
          <w:del w:id="515" w:author="David Taylor" w:date="2020-09-11T14:33:00Z"/>
        </w:rPr>
      </w:pPr>
      <w:del w:id="516" w:author="David Taylor" w:date="2020-09-11T14:33:00Z">
        <w:r w:rsidDel="00E850A2">
          <w:delText>The use case ends.</w:delText>
        </w:r>
      </w:del>
    </w:p>
    <w:p w14:paraId="73C03F50" w14:textId="187599F3" w:rsidR="00214BA9" w:rsidDel="00E850A2" w:rsidRDefault="00214BA9" w:rsidP="00214BA9">
      <w:pPr>
        <w:pStyle w:val="ListParagraph"/>
        <w:ind w:left="0"/>
        <w:rPr>
          <w:del w:id="517" w:author="David Taylor" w:date="2020-09-11T14:33:00Z"/>
        </w:rPr>
      </w:pPr>
    </w:p>
    <w:p w14:paraId="3149D4E0" w14:textId="74629EBB" w:rsidR="00214BA9" w:rsidRPr="00C30076" w:rsidDel="00E850A2" w:rsidRDefault="00214BA9" w:rsidP="00214BA9">
      <w:pPr>
        <w:pStyle w:val="ListParagraph"/>
        <w:numPr>
          <w:ilvl w:val="0"/>
          <w:numId w:val="14"/>
        </w:numPr>
        <w:rPr>
          <w:del w:id="518" w:author="David Taylor" w:date="2020-09-11T14:33:00Z"/>
          <w:color w:val="2E74B5" w:themeColor="accent1" w:themeShade="BF"/>
          <w:sz w:val="28"/>
          <w:szCs w:val="28"/>
        </w:rPr>
      </w:pPr>
      <w:del w:id="519" w:author="David Taylor" w:date="2020-09-11T14:33:00Z">
        <w:r w:rsidRPr="00C30076" w:rsidDel="00E850A2">
          <w:rPr>
            <w:color w:val="2E74B5" w:themeColor="accent1" w:themeShade="BF"/>
            <w:sz w:val="28"/>
            <w:szCs w:val="28"/>
          </w:rPr>
          <w:delText>Alternate Flows</w:delText>
        </w:r>
      </w:del>
    </w:p>
    <w:p w14:paraId="7878761B" w14:textId="487AE163" w:rsidR="00214BA9" w:rsidDel="00BC3A2B" w:rsidRDefault="00214BA9" w:rsidP="00214BA9">
      <w:pPr>
        <w:pStyle w:val="ListParagraph"/>
        <w:numPr>
          <w:ilvl w:val="1"/>
          <w:numId w:val="14"/>
        </w:numPr>
        <w:rPr>
          <w:del w:id="520" w:author="David Taylor" w:date="2020-09-11T12:41:00Z"/>
        </w:rPr>
      </w:pPr>
      <w:del w:id="521" w:author="David Taylor" w:date="2020-09-11T12:41:00Z">
        <w:r w:rsidDel="00BC3A2B">
          <w:delText>Tank is above maximum level</w:delText>
        </w:r>
      </w:del>
    </w:p>
    <w:p w14:paraId="4057D6C1" w14:textId="4D8A9C95" w:rsidR="00214BA9" w:rsidDel="00BC3A2B" w:rsidRDefault="00214BA9" w:rsidP="00214BA9">
      <w:pPr>
        <w:pStyle w:val="ListParagraph"/>
        <w:ind w:left="792"/>
        <w:rPr>
          <w:del w:id="522" w:author="David Taylor" w:date="2020-09-11T12:41:00Z"/>
        </w:rPr>
      </w:pPr>
      <w:del w:id="523" w:author="David Taylor" w:date="2020-09-11T12:41:00Z">
        <w:r w:rsidDel="00BC3A2B">
          <w:delText xml:space="preserve">If at step </w:delText>
        </w:r>
        <w:r w:rsidR="00834F58" w:rsidDel="00BC3A2B">
          <w:delText>5 the status still doesn’t match expected status</w:delText>
        </w:r>
        <w:r w:rsidDel="00BC3A2B">
          <w:delText>.</w:delText>
        </w:r>
      </w:del>
    </w:p>
    <w:p w14:paraId="10C79F47" w14:textId="7960F624" w:rsidR="00834F58" w:rsidDel="00BC3A2B" w:rsidRDefault="00834F58" w:rsidP="00214BA9">
      <w:pPr>
        <w:pStyle w:val="ListParagraph"/>
        <w:ind w:left="792"/>
        <w:rPr>
          <w:del w:id="524" w:author="David Taylor" w:date="2020-09-11T12:41:00Z"/>
        </w:rPr>
      </w:pPr>
      <w:del w:id="525" w:author="David Taylor" w:date="2020-09-11T12:41:00Z">
        <w:r w:rsidDel="00BC3A2B">
          <w:delText xml:space="preserve">See </w:delText>
        </w:r>
        <w:r w:rsidRPr="00834F58" w:rsidDel="00BC3A2B">
          <w:delText>Raise alarm for automatic retry failure</w:delText>
        </w:r>
        <w:r w:rsidDel="00BC3A2B">
          <w:delText xml:space="preserve"> use case.</w:delText>
        </w:r>
      </w:del>
    </w:p>
    <w:p w14:paraId="3E6734CF" w14:textId="067057C2" w:rsidR="00214BA9" w:rsidDel="00E850A2" w:rsidRDefault="00214BA9" w:rsidP="00214BA9">
      <w:pPr>
        <w:rPr>
          <w:del w:id="526" w:author="David Taylor" w:date="2020-09-11T14:33:00Z"/>
        </w:rPr>
      </w:pPr>
    </w:p>
    <w:p w14:paraId="1861C12B" w14:textId="7CE4E305" w:rsidR="00214BA9" w:rsidRPr="00C30076" w:rsidDel="00E850A2" w:rsidRDefault="00214BA9" w:rsidP="00214BA9">
      <w:pPr>
        <w:pStyle w:val="ListParagraph"/>
        <w:numPr>
          <w:ilvl w:val="0"/>
          <w:numId w:val="14"/>
        </w:numPr>
        <w:rPr>
          <w:del w:id="527" w:author="David Taylor" w:date="2020-09-11T14:33:00Z"/>
          <w:color w:val="2E74B5" w:themeColor="accent1" w:themeShade="BF"/>
          <w:sz w:val="28"/>
          <w:szCs w:val="28"/>
        </w:rPr>
      </w:pPr>
      <w:del w:id="528" w:author="David Taylor" w:date="2020-09-11T14:33:00Z">
        <w:r w:rsidRPr="00C30076" w:rsidDel="00E850A2">
          <w:rPr>
            <w:color w:val="2E74B5" w:themeColor="accent1" w:themeShade="BF"/>
            <w:sz w:val="28"/>
            <w:szCs w:val="28"/>
          </w:rPr>
          <w:delText>Post-conditions</w:delText>
        </w:r>
      </w:del>
    </w:p>
    <w:p w14:paraId="793C4B89" w14:textId="01C93C3F" w:rsidR="00214BA9" w:rsidDel="00E850A2" w:rsidRDefault="00214BA9" w:rsidP="00214BA9">
      <w:pPr>
        <w:pStyle w:val="ListParagraph"/>
        <w:numPr>
          <w:ilvl w:val="1"/>
          <w:numId w:val="14"/>
        </w:numPr>
        <w:rPr>
          <w:del w:id="529" w:author="David Taylor" w:date="2020-09-11T14:33:00Z"/>
        </w:rPr>
      </w:pPr>
      <w:del w:id="530" w:author="David Taylor" w:date="2020-09-11T12:41:00Z">
        <w:r w:rsidDel="00BC3A2B">
          <w:delText xml:space="preserve">Bore pump is on/off depending on </w:delText>
        </w:r>
        <w:r w:rsidR="00834F58" w:rsidDel="00BC3A2B">
          <w:delText>expected status</w:delText>
        </w:r>
        <w:r w:rsidDel="00BC3A2B">
          <w:delText>.</w:delText>
        </w:r>
      </w:del>
    </w:p>
    <w:p w14:paraId="45C53A04" w14:textId="6C28A927" w:rsidR="00834F58" w:rsidDel="00BC3A2B" w:rsidRDefault="00214BA9" w:rsidP="00622371">
      <w:pPr>
        <w:pStyle w:val="ListParagraph"/>
        <w:numPr>
          <w:ilvl w:val="1"/>
          <w:numId w:val="14"/>
        </w:numPr>
        <w:rPr>
          <w:del w:id="531" w:author="David Taylor" w:date="2020-09-11T12:41:00Z"/>
        </w:rPr>
      </w:pPr>
      <w:del w:id="532" w:author="David Taylor" w:date="2020-09-11T12:41:00Z">
        <w:r w:rsidDel="00BC3A2B">
          <w:delText>Thingsboard dashboard indicates pump status</w:delText>
        </w:r>
      </w:del>
    </w:p>
    <w:p w14:paraId="16DEE9C0" w14:textId="00BA2413" w:rsidR="00834F58" w:rsidRDefault="00834F58" w:rsidP="000511A9"/>
    <w:p w14:paraId="4F8C19FC" w14:textId="3451970F" w:rsidR="00834F58" w:rsidRDefault="00834F58" w:rsidP="00834F58">
      <w:pPr>
        <w:pStyle w:val="Heading1"/>
        <w:spacing w:before="0" w:after="120"/>
        <w:jc w:val="center"/>
      </w:pPr>
      <w:r>
        <w:t xml:space="preserve">Use-Case: </w:t>
      </w:r>
      <w:del w:id="533" w:author="David Taylor" w:date="2020-09-11T12:11:00Z">
        <w:r w:rsidDel="00EB6ECC">
          <w:delText>Raise Alarm for Automatic Retry Failure</w:delText>
        </w:r>
      </w:del>
      <w:ins w:id="534" w:author="David Taylor" w:date="2020-09-11T12:11:00Z">
        <w:r w:rsidR="00EB6ECC">
          <w:t>Downlink command lost</w:t>
        </w:r>
      </w:ins>
    </w:p>
    <w:p w14:paraId="4CCDB083" w14:textId="77777777" w:rsidR="00834F58" w:rsidRPr="00C30076" w:rsidRDefault="00834F58" w:rsidP="00CE78CE">
      <w:pPr>
        <w:pStyle w:val="ListParagraph"/>
        <w:numPr>
          <w:ilvl w:val="0"/>
          <w:numId w:val="15"/>
        </w:numPr>
        <w:rPr>
          <w:color w:val="2E74B5" w:themeColor="accent1" w:themeShade="BF"/>
          <w:sz w:val="28"/>
          <w:szCs w:val="28"/>
        </w:rPr>
      </w:pPr>
      <w:r w:rsidRPr="00C30076">
        <w:rPr>
          <w:color w:val="2E74B5" w:themeColor="accent1" w:themeShade="BF"/>
          <w:sz w:val="28"/>
          <w:szCs w:val="28"/>
        </w:rPr>
        <w:t>Brief Description</w:t>
      </w:r>
    </w:p>
    <w:p w14:paraId="09F98056" w14:textId="4D685B13" w:rsidR="00834F58" w:rsidRDefault="00834F58" w:rsidP="00834F58">
      <w:pPr>
        <w:ind w:left="1080"/>
        <w:rPr>
          <w:ins w:id="535" w:author="David Taylor" w:date="2020-09-11T12:17:00Z"/>
        </w:rPr>
      </w:pPr>
      <w:del w:id="536" w:author="David Taylor" w:date="2020-09-11T12:12:00Z">
        <w:r w:rsidDel="00EB6ECC">
          <w:delText>When the system tries to retry sending a previous instruction message, if the next status still doesn’t match the system raises an alarm to inform the operator of the problem</w:delText>
        </w:r>
      </w:del>
      <w:ins w:id="537" w:author="David Taylor" w:date="2020-09-11T12:12:00Z">
        <w:r w:rsidR="00EB6ECC">
          <w:t>If, after sending a command to the pump controller, the expected state change is not reported within two status m</w:t>
        </w:r>
      </w:ins>
      <w:ins w:id="538" w:author="David Taylor" w:date="2020-09-11T12:13:00Z">
        <w:r w:rsidR="00EB6ECC">
          <w:t xml:space="preserve">essages the dashboard shall inform the </w:t>
        </w:r>
        <w:r w:rsidR="00791331">
          <w:t xml:space="preserve">operator </w:t>
        </w:r>
        <w:r w:rsidR="00EB6ECC">
          <w:t>of the problem.</w:t>
        </w:r>
      </w:ins>
    </w:p>
    <w:p w14:paraId="377ACEDB" w14:textId="100F5E3A" w:rsidR="00791331" w:rsidDel="00791331" w:rsidRDefault="00791331" w:rsidP="00834F58">
      <w:pPr>
        <w:ind w:left="1080"/>
        <w:rPr>
          <w:del w:id="539" w:author="David Taylor" w:date="2020-09-11T12:18:00Z"/>
        </w:rPr>
      </w:pPr>
    </w:p>
    <w:p w14:paraId="43BD288D" w14:textId="77777777" w:rsidR="00834F58" w:rsidRPr="00EA676D" w:rsidRDefault="00834F58" w:rsidP="00CE78CE">
      <w:pPr>
        <w:pStyle w:val="ListParagraph"/>
        <w:numPr>
          <w:ilvl w:val="0"/>
          <w:numId w:val="15"/>
        </w:numPr>
        <w:rPr>
          <w:color w:val="2E74B5" w:themeColor="accent1" w:themeShade="BF"/>
          <w:sz w:val="28"/>
          <w:szCs w:val="28"/>
        </w:rPr>
      </w:pPr>
      <w:r w:rsidRPr="00EA676D">
        <w:rPr>
          <w:color w:val="2E74B5" w:themeColor="accent1" w:themeShade="BF"/>
          <w:sz w:val="28"/>
          <w:szCs w:val="28"/>
        </w:rPr>
        <w:t>Actors</w:t>
      </w:r>
    </w:p>
    <w:p w14:paraId="4AC983BC" w14:textId="64DE4A70" w:rsidR="00834F58" w:rsidRDefault="00834F58" w:rsidP="00CE78CE">
      <w:pPr>
        <w:pStyle w:val="ListParagraph"/>
        <w:numPr>
          <w:ilvl w:val="1"/>
          <w:numId w:val="15"/>
        </w:numPr>
      </w:pPr>
      <w:del w:id="540" w:author="David Taylor" w:date="2020-09-11T12:13:00Z">
        <w:r w:rsidDel="00791331">
          <w:delText>Bore pump control system</w:delText>
        </w:r>
      </w:del>
      <w:ins w:id="541" w:author="David Taylor" w:date="2020-09-11T12:13:00Z">
        <w:r w:rsidR="00791331">
          <w:t>Dashboard</w:t>
        </w:r>
      </w:ins>
    </w:p>
    <w:p w14:paraId="65B97046" w14:textId="7D637B89" w:rsidR="00834F58" w:rsidRDefault="00834F58" w:rsidP="00834F58">
      <w:pPr>
        <w:pStyle w:val="ListParagraph"/>
        <w:ind w:left="1080"/>
      </w:pPr>
      <w:r>
        <w:t xml:space="preserve">The </w:t>
      </w:r>
      <w:del w:id="542" w:author="David Taylor" w:date="2020-09-11T12:14:00Z">
        <w:r w:rsidDel="00791331">
          <w:delText xml:space="preserve">bore pump control system </w:delText>
        </w:r>
      </w:del>
      <w:ins w:id="543" w:author="David Taylor" w:date="2020-09-11T12:14:00Z">
        <w:r w:rsidR="00791331">
          <w:t xml:space="preserve">dashboard </w:t>
        </w:r>
      </w:ins>
      <w:r>
        <w:t>interprets the status messages from the pump</w:t>
      </w:r>
      <w:ins w:id="544" w:author="David Taylor" w:date="2020-09-11T12:14:00Z">
        <w:r w:rsidR="00791331">
          <w:t xml:space="preserve"> and displays the current state of the system.</w:t>
        </w:r>
      </w:ins>
      <w:del w:id="545" w:author="David Taylor" w:date="2020-09-11T12:14:00Z">
        <w:r w:rsidDel="00791331">
          <w:delText xml:space="preserve"> and responds</w:delText>
        </w:r>
      </w:del>
    </w:p>
    <w:p w14:paraId="33454E16" w14:textId="1135B891" w:rsidR="00834F58" w:rsidRDefault="00834F58" w:rsidP="00CE78CE">
      <w:pPr>
        <w:pStyle w:val="ListParagraph"/>
        <w:numPr>
          <w:ilvl w:val="1"/>
          <w:numId w:val="15"/>
        </w:numPr>
      </w:pPr>
      <w:r>
        <w:t>Operator</w:t>
      </w:r>
    </w:p>
    <w:p w14:paraId="54F65968" w14:textId="0963609C" w:rsidR="00834F58" w:rsidRDefault="00834F58" w:rsidP="00834F58">
      <w:pPr>
        <w:pStyle w:val="ListParagraph"/>
        <w:ind w:left="1224"/>
      </w:pPr>
      <w:r w:rsidRPr="00834F58">
        <w:t>Operator is the person using the bore pump control.  Primarily this represents the farm manager at DPI, although there may be other users.</w:t>
      </w:r>
    </w:p>
    <w:p w14:paraId="2FCFAD52" w14:textId="2371F464" w:rsidR="00834F58" w:rsidRDefault="00834F58" w:rsidP="00834F58">
      <w:pPr>
        <w:pStyle w:val="ListParagraph"/>
        <w:ind w:left="1080"/>
      </w:pPr>
    </w:p>
    <w:p w14:paraId="4D38FD74" w14:textId="77777777" w:rsidR="00834F58" w:rsidRPr="00C30076" w:rsidRDefault="00834F58" w:rsidP="00CE78CE">
      <w:pPr>
        <w:pStyle w:val="ListParagraph"/>
        <w:numPr>
          <w:ilvl w:val="0"/>
          <w:numId w:val="15"/>
        </w:numPr>
        <w:rPr>
          <w:color w:val="2E74B5" w:themeColor="accent1" w:themeShade="BF"/>
          <w:sz w:val="28"/>
          <w:szCs w:val="28"/>
        </w:rPr>
      </w:pPr>
      <w:r w:rsidRPr="00C30076">
        <w:rPr>
          <w:color w:val="2E74B5" w:themeColor="accent1" w:themeShade="BF"/>
          <w:sz w:val="28"/>
          <w:szCs w:val="28"/>
        </w:rPr>
        <w:t>Pre-Conditions</w:t>
      </w:r>
    </w:p>
    <w:p w14:paraId="1E601CBD" w14:textId="4AC8C0BE" w:rsidR="00834F58" w:rsidRDefault="00834F58" w:rsidP="00CE78CE">
      <w:pPr>
        <w:pStyle w:val="ListParagraph"/>
        <w:numPr>
          <w:ilvl w:val="1"/>
          <w:numId w:val="15"/>
        </w:numPr>
      </w:pPr>
      <w:del w:id="546" w:author="David Taylor" w:date="2020-09-11T12:16:00Z">
        <w:r w:rsidDel="00791331">
          <w:delText>An automatic retry has been sent to the bore pump as per Automatic Retry Last Instruction Message use case</w:delText>
        </w:r>
      </w:del>
      <w:ins w:id="547" w:author="David Taylor" w:date="2020-09-11T12:16:00Z">
        <w:r w:rsidR="00791331">
          <w:t>The dashboard and pump controller can communicate</w:t>
        </w:r>
      </w:ins>
      <w:ins w:id="548" w:author="David Taylor" w:date="2020-09-11T12:17:00Z">
        <w:r w:rsidR="00791331">
          <w:t>.</w:t>
        </w:r>
      </w:ins>
    </w:p>
    <w:p w14:paraId="683B5114" w14:textId="77777777" w:rsidR="00834F58" w:rsidRDefault="00834F58" w:rsidP="00834F58">
      <w:pPr>
        <w:pStyle w:val="ListParagraph"/>
        <w:ind w:left="1080"/>
      </w:pPr>
    </w:p>
    <w:p w14:paraId="46A264FA" w14:textId="77777777" w:rsidR="00834F58" w:rsidRPr="009E6ADF" w:rsidRDefault="00834F58" w:rsidP="00CE78CE">
      <w:pPr>
        <w:pStyle w:val="ListParagraph"/>
        <w:numPr>
          <w:ilvl w:val="0"/>
          <w:numId w:val="15"/>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834F58" w14:paraId="592FC5AB" w14:textId="77777777" w:rsidTr="00716470">
        <w:trPr>
          <w:trHeight w:val="265"/>
        </w:trPr>
        <w:tc>
          <w:tcPr>
            <w:tcW w:w="4508" w:type="dxa"/>
          </w:tcPr>
          <w:p w14:paraId="5F089632" w14:textId="77777777" w:rsidR="00834F58" w:rsidRDefault="00834F58" w:rsidP="00622371">
            <w:pPr>
              <w:pStyle w:val="ListParagraph"/>
              <w:ind w:left="0"/>
              <w:jc w:val="center"/>
            </w:pPr>
            <w:r>
              <w:lastRenderedPageBreak/>
              <w:t>Actor</w:t>
            </w:r>
          </w:p>
        </w:tc>
        <w:tc>
          <w:tcPr>
            <w:tcW w:w="4508" w:type="dxa"/>
          </w:tcPr>
          <w:p w14:paraId="6776F206" w14:textId="77777777" w:rsidR="00834F58" w:rsidRDefault="00834F58" w:rsidP="00622371">
            <w:pPr>
              <w:pStyle w:val="ListParagraph"/>
              <w:ind w:left="0"/>
              <w:jc w:val="center"/>
            </w:pPr>
            <w:r>
              <w:t>System</w:t>
            </w:r>
          </w:p>
        </w:tc>
      </w:tr>
      <w:tr w:rsidR="00834F58" w14:paraId="700E1084" w14:textId="77777777" w:rsidTr="00716470">
        <w:trPr>
          <w:trHeight w:val="305"/>
        </w:trPr>
        <w:tc>
          <w:tcPr>
            <w:tcW w:w="4508" w:type="dxa"/>
          </w:tcPr>
          <w:p w14:paraId="18BF03C5" w14:textId="5228B601" w:rsidR="00834F58" w:rsidRDefault="00791331" w:rsidP="00622371">
            <w:pPr>
              <w:pStyle w:val="ListParagraph"/>
              <w:ind w:left="0"/>
            </w:pPr>
            <w:ins w:id="549" w:author="David Taylor" w:date="2020-09-11T12:18:00Z">
              <w:r>
                <w:t xml:space="preserve">The </w:t>
              </w:r>
            </w:ins>
            <w:ins w:id="550" w:author="David Taylor" w:date="2020-09-11T12:27:00Z">
              <w:r w:rsidR="00F502B6">
                <w:t xml:space="preserve">operator </w:t>
              </w:r>
            </w:ins>
            <w:ins w:id="551" w:author="David Taylor" w:date="2020-09-11T12:19:00Z">
              <w:r>
                <w:t xml:space="preserve">sends a command to the pump controller, </w:t>
              </w:r>
              <w:proofErr w:type="spellStart"/>
              <w:r>
                <w:t>eg</w:t>
              </w:r>
              <w:proofErr w:type="spellEnd"/>
              <w:r>
                <w:t xml:space="preserve"> switch on the pump.</w:t>
              </w:r>
            </w:ins>
          </w:p>
        </w:tc>
        <w:tc>
          <w:tcPr>
            <w:tcW w:w="4508" w:type="dxa"/>
          </w:tcPr>
          <w:p w14:paraId="73005D74" w14:textId="79599054" w:rsidR="00834F58" w:rsidRDefault="000C327A" w:rsidP="00622371">
            <w:pPr>
              <w:pStyle w:val="ListParagraph"/>
              <w:ind w:left="0"/>
            </w:pPr>
            <w:del w:id="552" w:author="David Taylor" w:date="2020-09-11T12:19:00Z">
              <w:r w:rsidDel="00791331">
                <w:delText xml:space="preserve">1. System listens for </w:delText>
              </w:r>
              <w:r w:rsidR="00CE78CE" w:rsidDel="00791331">
                <w:delText>next status message.</w:delText>
              </w:r>
            </w:del>
            <w:ins w:id="553" w:author="David Taylor" w:date="2020-09-11T12:19:00Z">
              <w:r w:rsidR="00791331">
                <w:t>The command is scheduled for delivery after the next status message.</w:t>
              </w:r>
            </w:ins>
          </w:p>
        </w:tc>
      </w:tr>
      <w:tr w:rsidR="00834F58" w14:paraId="4369F57D" w14:textId="77777777" w:rsidTr="00716470">
        <w:trPr>
          <w:trHeight w:val="615"/>
        </w:trPr>
        <w:tc>
          <w:tcPr>
            <w:tcW w:w="4508" w:type="dxa"/>
          </w:tcPr>
          <w:p w14:paraId="669C8F03" w14:textId="77777777" w:rsidR="00834F58" w:rsidRDefault="00834F58" w:rsidP="00622371">
            <w:pPr>
              <w:pStyle w:val="ListParagraph"/>
              <w:ind w:left="0"/>
            </w:pPr>
          </w:p>
        </w:tc>
        <w:tc>
          <w:tcPr>
            <w:tcW w:w="4508" w:type="dxa"/>
          </w:tcPr>
          <w:p w14:paraId="1F27580F" w14:textId="5ADD0F96" w:rsidR="00834F58" w:rsidRDefault="00834F58" w:rsidP="00622371">
            <w:pPr>
              <w:pStyle w:val="ListParagraph"/>
              <w:ind w:left="0"/>
            </w:pPr>
            <w:del w:id="554" w:author="David Taylor" w:date="2020-09-11T12:19:00Z">
              <w:r w:rsidDel="00791331">
                <w:delText>2.</w:delText>
              </w:r>
            </w:del>
            <w:ins w:id="555" w:author="David Taylor" w:date="2020-09-11T12:19:00Z">
              <w:r w:rsidR="00791331">
                <w:t>A s</w:t>
              </w:r>
            </w:ins>
            <w:del w:id="556" w:author="David Taylor" w:date="2020-09-11T12:19:00Z">
              <w:r w:rsidR="00CE78CE" w:rsidDel="00791331">
                <w:delText>S</w:delText>
              </w:r>
            </w:del>
            <w:r w:rsidR="00CE78CE">
              <w:t>tatus message arrives but does not match expected status.</w:t>
            </w:r>
            <w:ins w:id="557" w:author="David Taylor" w:date="2020-09-11T12:20:00Z">
              <w:r w:rsidR="00791331">
                <w:t xml:space="preserve"> This is expected because the command has not been delivered yet.</w:t>
              </w:r>
            </w:ins>
          </w:p>
        </w:tc>
      </w:tr>
      <w:tr w:rsidR="00834F58" w14:paraId="752726D1" w14:textId="77777777" w:rsidTr="00716470">
        <w:trPr>
          <w:trHeight w:val="608"/>
        </w:trPr>
        <w:tc>
          <w:tcPr>
            <w:tcW w:w="4508" w:type="dxa"/>
          </w:tcPr>
          <w:p w14:paraId="52FBA589" w14:textId="77777777" w:rsidR="00834F58" w:rsidRDefault="00834F58" w:rsidP="00622371">
            <w:pPr>
              <w:pStyle w:val="ListParagraph"/>
              <w:ind w:left="0"/>
            </w:pPr>
          </w:p>
        </w:tc>
        <w:tc>
          <w:tcPr>
            <w:tcW w:w="4508" w:type="dxa"/>
          </w:tcPr>
          <w:p w14:paraId="1B0A4C8B" w14:textId="638829F1" w:rsidR="00834F58" w:rsidRDefault="00834F58" w:rsidP="00622371">
            <w:pPr>
              <w:pStyle w:val="ListParagraph"/>
              <w:ind w:left="0"/>
            </w:pPr>
            <w:del w:id="558" w:author="David Taylor" w:date="2020-09-11T12:26:00Z">
              <w:r w:rsidDel="00F502B6">
                <w:delText>3.</w:delText>
              </w:r>
              <w:r w:rsidR="00CE78CE" w:rsidDel="00F502B6">
                <w:delText>The system raises alarm to alert user that pump is not responding to instructions</w:delText>
              </w:r>
            </w:del>
            <w:ins w:id="559" w:author="David Taylor" w:date="2020-09-11T12:26:00Z">
              <w:r w:rsidR="00F502B6">
                <w:t>The command is not received by the pump controller</w:t>
              </w:r>
            </w:ins>
            <w:r w:rsidR="00CE78CE">
              <w:t>.</w:t>
            </w:r>
          </w:p>
        </w:tc>
      </w:tr>
      <w:tr w:rsidR="00CE78CE" w14:paraId="1F591512" w14:textId="77777777" w:rsidTr="00716470">
        <w:trPr>
          <w:trHeight w:val="255"/>
        </w:trPr>
        <w:tc>
          <w:tcPr>
            <w:tcW w:w="4508" w:type="dxa"/>
          </w:tcPr>
          <w:p w14:paraId="691BEA9E" w14:textId="79BDF15E" w:rsidR="00CE78CE" w:rsidRDefault="00CE78CE" w:rsidP="00622371">
            <w:pPr>
              <w:pStyle w:val="ListParagraph"/>
              <w:ind w:left="0"/>
            </w:pPr>
            <w:del w:id="560" w:author="David Taylor" w:date="2020-09-11T12:26:00Z">
              <w:r w:rsidDel="00F502B6">
                <w:delText>4.Operator gets alarm and responds</w:delText>
              </w:r>
            </w:del>
          </w:p>
        </w:tc>
        <w:tc>
          <w:tcPr>
            <w:tcW w:w="4508" w:type="dxa"/>
          </w:tcPr>
          <w:p w14:paraId="6F049F1D" w14:textId="25869B4A" w:rsidR="00CE78CE" w:rsidRDefault="00F502B6" w:rsidP="00622371">
            <w:pPr>
              <w:pStyle w:val="ListParagraph"/>
              <w:ind w:left="0"/>
            </w:pPr>
            <w:ins w:id="561" w:author="David Taylor" w:date="2020-09-11T12:26:00Z">
              <w:r>
                <w:t xml:space="preserve">The pump controller sends the next scheduled status message with no change in state because it did </w:t>
              </w:r>
            </w:ins>
            <w:ins w:id="562" w:author="David Taylor" w:date="2020-09-11T12:27:00Z">
              <w:r>
                <w:t>not receive the command.</w:t>
              </w:r>
            </w:ins>
          </w:p>
        </w:tc>
      </w:tr>
      <w:tr w:rsidR="00F502B6" w14:paraId="2CDF5466" w14:textId="77777777" w:rsidTr="00716470">
        <w:trPr>
          <w:trHeight w:val="806"/>
        </w:trPr>
        <w:tc>
          <w:tcPr>
            <w:tcW w:w="4508" w:type="dxa"/>
          </w:tcPr>
          <w:p w14:paraId="18B28E35" w14:textId="343D7151" w:rsidR="00F502B6" w:rsidRDefault="00F502B6" w:rsidP="00F502B6">
            <w:pPr>
              <w:pStyle w:val="ListParagraph"/>
              <w:ind w:left="0"/>
            </w:pPr>
          </w:p>
        </w:tc>
        <w:tc>
          <w:tcPr>
            <w:tcW w:w="4508" w:type="dxa"/>
          </w:tcPr>
          <w:p w14:paraId="15064705" w14:textId="29AF99CE" w:rsidR="00F502B6" w:rsidRDefault="00F502B6" w:rsidP="00F502B6">
            <w:pPr>
              <w:pStyle w:val="ListParagraph"/>
              <w:ind w:left="0"/>
            </w:pPr>
            <w:ins w:id="563" w:author="David Taylor" w:date="2020-09-11T12:27:00Z">
              <w:r>
                <w:t>The dashboard indicates the command was lost</w:t>
              </w:r>
            </w:ins>
            <w:ins w:id="564" w:author="David Taylor" w:date="2020-09-11T12:28:00Z">
              <w:r>
                <w:t>.</w:t>
              </w:r>
            </w:ins>
            <w:ins w:id="565" w:author="David Taylor" w:date="2020-09-11T12:27:00Z">
              <w:r>
                <w:t xml:space="preserve"> </w:t>
              </w:r>
            </w:ins>
            <w:del w:id="566" w:author="David Taylor" w:date="2020-09-11T12:27:00Z">
              <w:r w:rsidDel="00F502B6">
                <w:delText>5.Thingsboard indicates that pump is unresponsive until status message matches expected.</w:delText>
              </w:r>
            </w:del>
          </w:p>
        </w:tc>
      </w:tr>
    </w:tbl>
    <w:p w14:paraId="12B47A48" w14:textId="77777777" w:rsidR="00834F58" w:rsidRDefault="00834F58" w:rsidP="00834F58">
      <w:pPr>
        <w:pStyle w:val="ListParagraph"/>
        <w:ind w:left="360"/>
      </w:pPr>
      <w:r>
        <w:t>The use case ends.</w:t>
      </w:r>
    </w:p>
    <w:p w14:paraId="30C3DB3F" w14:textId="77777777" w:rsidR="00834F58" w:rsidRDefault="00834F58" w:rsidP="00834F58">
      <w:pPr>
        <w:pStyle w:val="ListParagraph"/>
        <w:ind w:left="0"/>
      </w:pPr>
    </w:p>
    <w:p w14:paraId="1BA324C3" w14:textId="77777777" w:rsidR="00834F58" w:rsidRDefault="00834F58" w:rsidP="00834F58"/>
    <w:p w14:paraId="5CC61166" w14:textId="77777777" w:rsidR="00834F58" w:rsidRPr="00C30076" w:rsidRDefault="00834F58" w:rsidP="00CE78CE">
      <w:pPr>
        <w:pStyle w:val="ListParagraph"/>
        <w:numPr>
          <w:ilvl w:val="0"/>
          <w:numId w:val="15"/>
        </w:numPr>
        <w:rPr>
          <w:color w:val="2E74B5" w:themeColor="accent1" w:themeShade="BF"/>
          <w:sz w:val="28"/>
          <w:szCs w:val="28"/>
        </w:rPr>
      </w:pPr>
      <w:r w:rsidRPr="00C30076">
        <w:rPr>
          <w:color w:val="2E74B5" w:themeColor="accent1" w:themeShade="BF"/>
          <w:sz w:val="28"/>
          <w:szCs w:val="28"/>
        </w:rPr>
        <w:t>Post-conditions</w:t>
      </w:r>
    </w:p>
    <w:p w14:paraId="63ABE88A" w14:textId="7A107B57" w:rsidR="00834F58" w:rsidDel="00F502B6" w:rsidRDefault="00CE78CE" w:rsidP="00CE78CE">
      <w:pPr>
        <w:pStyle w:val="ListParagraph"/>
        <w:numPr>
          <w:ilvl w:val="1"/>
          <w:numId w:val="15"/>
        </w:numPr>
        <w:rPr>
          <w:del w:id="567" w:author="David Taylor" w:date="2020-09-11T12:28:00Z"/>
        </w:rPr>
      </w:pPr>
      <w:del w:id="568" w:author="David Taylor" w:date="2020-09-11T12:28:00Z">
        <w:r w:rsidDel="00F502B6">
          <w:delText>Alarm is raised alerting user</w:delText>
        </w:r>
      </w:del>
    </w:p>
    <w:p w14:paraId="310C78CD" w14:textId="70560F15" w:rsidR="00CE78CE" w:rsidDel="007146D2" w:rsidRDefault="00CE78CE" w:rsidP="00694208">
      <w:pPr>
        <w:pStyle w:val="ListParagraph"/>
        <w:numPr>
          <w:ilvl w:val="1"/>
          <w:numId w:val="15"/>
        </w:numPr>
        <w:rPr>
          <w:del w:id="569" w:author="Andrew Greiner" w:date="2020-06-15T21:46:00Z"/>
        </w:rPr>
      </w:pPr>
      <w:r>
        <w:t>Th</w:t>
      </w:r>
      <w:ins w:id="570" w:author="David Taylor" w:date="2020-09-11T12:28:00Z">
        <w:r w:rsidR="00F502B6">
          <w:t xml:space="preserve">e dashboard </w:t>
        </w:r>
      </w:ins>
      <w:del w:id="571" w:author="David Taylor" w:date="2020-09-11T12:28:00Z">
        <w:r w:rsidDel="00F502B6">
          <w:delText xml:space="preserve">ingsboard </w:delText>
        </w:r>
      </w:del>
      <w:r>
        <w:t>indicates that pump is unresponsive.</w:t>
      </w:r>
    </w:p>
    <w:p w14:paraId="00069EA9" w14:textId="7FFB49E3" w:rsidR="00834F58" w:rsidRDefault="00834F58">
      <w:pPr>
        <w:pStyle w:val="ListParagraph"/>
        <w:numPr>
          <w:ilvl w:val="1"/>
          <w:numId w:val="15"/>
        </w:numPr>
        <w:pPrChange w:id="572" w:author="Andrew Greiner" w:date="2020-06-15T21:46:00Z">
          <w:pPr/>
        </w:pPrChange>
      </w:pPr>
    </w:p>
    <w:p w14:paraId="664E8FF6" w14:textId="48DC77E7" w:rsidR="00CE78CE" w:rsidDel="007146D2" w:rsidRDefault="00CE78CE" w:rsidP="000511A9">
      <w:pPr>
        <w:rPr>
          <w:del w:id="573" w:author="Andrew Greiner" w:date="2020-06-15T21:46:00Z"/>
        </w:rPr>
      </w:pPr>
    </w:p>
    <w:p w14:paraId="61D481D2" w14:textId="4CF0C345" w:rsidR="00CE78CE" w:rsidDel="007146D2" w:rsidRDefault="00CE78CE" w:rsidP="000511A9">
      <w:pPr>
        <w:rPr>
          <w:del w:id="574" w:author="Andrew Greiner" w:date="2020-06-15T21:46:00Z"/>
        </w:rPr>
      </w:pPr>
    </w:p>
    <w:p w14:paraId="0965E4D6" w14:textId="77777777" w:rsidR="007146D2" w:rsidRDefault="007146D2" w:rsidP="00CE78CE">
      <w:pPr>
        <w:pStyle w:val="Heading1"/>
        <w:spacing w:before="0" w:after="120"/>
        <w:jc w:val="center"/>
        <w:rPr>
          <w:ins w:id="575" w:author="Andrew Greiner" w:date="2020-06-15T21:46:00Z"/>
        </w:rPr>
      </w:pPr>
    </w:p>
    <w:p w14:paraId="622C1756" w14:textId="4B270D22" w:rsidR="00CE78CE" w:rsidRDefault="00CE78CE" w:rsidP="00CE78CE">
      <w:pPr>
        <w:pStyle w:val="Heading1"/>
        <w:spacing w:before="0" w:after="120"/>
        <w:jc w:val="center"/>
      </w:pPr>
      <w:r>
        <w:t xml:space="preserve">Use-Case: </w:t>
      </w:r>
      <w:bookmarkStart w:id="576" w:name="_Hlk48675292"/>
      <w:r>
        <w:t xml:space="preserve">Raise </w:t>
      </w:r>
      <w:ins w:id="577" w:author="David Taylor" w:date="2020-08-18T20:34:00Z">
        <w:r w:rsidR="00B713C8">
          <w:t>a</w:t>
        </w:r>
      </w:ins>
      <w:del w:id="578" w:author="David Taylor" w:date="2020-08-18T20:34:00Z">
        <w:r w:rsidDel="00B713C8">
          <w:delText>A</w:delText>
        </w:r>
      </w:del>
      <w:r>
        <w:t xml:space="preserve">larm for </w:t>
      </w:r>
      <w:ins w:id="579" w:author="David Taylor" w:date="2020-08-18T20:34:00Z">
        <w:r w:rsidR="00B713C8">
          <w:t>m</w:t>
        </w:r>
      </w:ins>
      <w:del w:id="580" w:author="David Taylor" w:date="2020-08-18T20:34:00Z">
        <w:r w:rsidDel="00B713C8">
          <w:delText>M</w:delText>
        </w:r>
      </w:del>
      <w:r>
        <w:t xml:space="preserve">issing </w:t>
      </w:r>
      <w:ins w:id="581" w:author="David Taylor" w:date="2020-08-18T20:34:00Z">
        <w:r w:rsidR="00B713C8">
          <w:t>s</w:t>
        </w:r>
      </w:ins>
      <w:del w:id="582" w:author="David Taylor" w:date="2020-08-18T20:34:00Z">
        <w:r w:rsidDel="00B713C8">
          <w:delText>S</w:delText>
        </w:r>
      </w:del>
      <w:r>
        <w:t xml:space="preserve">tatus </w:t>
      </w:r>
      <w:ins w:id="583" w:author="David Taylor" w:date="2020-08-18T20:34:00Z">
        <w:r w:rsidR="00B713C8">
          <w:t>m</w:t>
        </w:r>
      </w:ins>
      <w:del w:id="584" w:author="David Taylor" w:date="2020-08-18T20:34:00Z">
        <w:r w:rsidDel="00B713C8">
          <w:delText>M</w:delText>
        </w:r>
      </w:del>
      <w:r>
        <w:t>essage</w:t>
      </w:r>
      <w:bookmarkEnd w:id="576"/>
    </w:p>
    <w:p w14:paraId="50883B26" w14:textId="77777777" w:rsidR="00CE78CE" w:rsidRPr="00C30076" w:rsidRDefault="00CE78CE" w:rsidP="00CE78CE">
      <w:pPr>
        <w:pStyle w:val="ListParagraph"/>
        <w:numPr>
          <w:ilvl w:val="0"/>
          <w:numId w:val="16"/>
        </w:numPr>
        <w:rPr>
          <w:color w:val="2E74B5" w:themeColor="accent1" w:themeShade="BF"/>
          <w:sz w:val="28"/>
          <w:szCs w:val="28"/>
        </w:rPr>
      </w:pPr>
      <w:r w:rsidRPr="00C30076">
        <w:rPr>
          <w:color w:val="2E74B5" w:themeColor="accent1" w:themeShade="BF"/>
          <w:sz w:val="28"/>
          <w:szCs w:val="28"/>
        </w:rPr>
        <w:t>Brief Description</w:t>
      </w:r>
    </w:p>
    <w:p w14:paraId="1551F2C7" w14:textId="786C023A" w:rsidR="00CE78CE" w:rsidRDefault="000E41AA" w:rsidP="00CE78CE">
      <w:pPr>
        <w:ind w:left="1080"/>
      </w:pPr>
      <w:r>
        <w:t>Status messages are received from the pump at regular intervals. When two messages are missed in a row the system raises an alarm so that operator can respond</w:t>
      </w:r>
      <w:r w:rsidR="00CE78CE" w:rsidRPr="00EA676D">
        <w:t>.</w:t>
      </w:r>
    </w:p>
    <w:p w14:paraId="03DB8B32" w14:textId="77777777" w:rsidR="00CE78CE" w:rsidRPr="00EA676D" w:rsidRDefault="00CE78CE" w:rsidP="00CE78CE">
      <w:pPr>
        <w:pStyle w:val="ListParagraph"/>
        <w:numPr>
          <w:ilvl w:val="0"/>
          <w:numId w:val="16"/>
        </w:numPr>
        <w:rPr>
          <w:color w:val="2E74B5" w:themeColor="accent1" w:themeShade="BF"/>
          <w:sz w:val="28"/>
          <w:szCs w:val="28"/>
        </w:rPr>
      </w:pPr>
      <w:r w:rsidRPr="00EA676D">
        <w:rPr>
          <w:color w:val="2E74B5" w:themeColor="accent1" w:themeShade="BF"/>
          <w:sz w:val="28"/>
          <w:szCs w:val="28"/>
        </w:rPr>
        <w:t>Actors</w:t>
      </w:r>
    </w:p>
    <w:p w14:paraId="643E86D0" w14:textId="77777777" w:rsidR="00400FF1" w:rsidRDefault="00400FF1" w:rsidP="00400FF1">
      <w:pPr>
        <w:pStyle w:val="ListParagraph"/>
        <w:numPr>
          <w:ilvl w:val="1"/>
          <w:numId w:val="16"/>
        </w:numPr>
      </w:pPr>
      <w:r>
        <w:t>Bore pump control system</w:t>
      </w:r>
    </w:p>
    <w:p w14:paraId="4DC6B5A6" w14:textId="77777777" w:rsidR="00400FF1" w:rsidRDefault="00400FF1" w:rsidP="00400FF1">
      <w:pPr>
        <w:pStyle w:val="ListParagraph"/>
        <w:ind w:left="1080"/>
      </w:pPr>
      <w:r>
        <w:t>The bore pump control system interprets the status messages from the pump and responds</w:t>
      </w:r>
    </w:p>
    <w:p w14:paraId="5B338435" w14:textId="77777777" w:rsidR="00400FF1" w:rsidRDefault="00400FF1" w:rsidP="00400FF1">
      <w:pPr>
        <w:pStyle w:val="ListParagraph"/>
        <w:numPr>
          <w:ilvl w:val="1"/>
          <w:numId w:val="16"/>
        </w:numPr>
      </w:pPr>
      <w:r>
        <w:t>Operator</w:t>
      </w:r>
    </w:p>
    <w:p w14:paraId="6263DC77" w14:textId="77777777" w:rsidR="00400FF1" w:rsidRDefault="00400FF1" w:rsidP="00400FF1">
      <w:pPr>
        <w:pStyle w:val="ListParagraph"/>
        <w:ind w:left="1224"/>
      </w:pPr>
      <w:r w:rsidRPr="00834F58">
        <w:t>Operator is the person using the bore pump control.  Primarily this represents the farm manager at DPI, although there may be other users.</w:t>
      </w:r>
    </w:p>
    <w:p w14:paraId="6B41FCA8" w14:textId="77777777" w:rsidR="00CE78CE" w:rsidRPr="00C30076" w:rsidRDefault="00CE78CE" w:rsidP="00CE78CE">
      <w:pPr>
        <w:pStyle w:val="ListParagraph"/>
        <w:numPr>
          <w:ilvl w:val="0"/>
          <w:numId w:val="16"/>
        </w:numPr>
        <w:rPr>
          <w:color w:val="2E74B5" w:themeColor="accent1" w:themeShade="BF"/>
          <w:sz w:val="28"/>
          <w:szCs w:val="28"/>
        </w:rPr>
      </w:pPr>
      <w:r w:rsidRPr="00C30076">
        <w:rPr>
          <w:color w:val="2E74B5" w:themeColor="accent1" w:themeShade="BF"/>
          <w:sz w:val="28"/>
          <w:szCs w:val="28"/>
        </w:rPr>
        <w:t>Pre-Conditions</w:t>
      </w:r>
    </w:p>
    <w:p w14:paraId="5D86BA95" w14:textId="6C9F2294" w:rsidR="00CE78CE" w:rsidRDefault="00400FF1" w:rsidP="00CE78CE">
      <w:pPr>
        <w:pStyle w:val="ListParagraph"/>
        <w:numPr>
          <w:ilvl w:val="1"/>
          <w:numId w:val="16"/>
        </w:numPr>
      </w:pPr>
      <w:r>
        <w:t>One status message has been missed</w:t>
      </w:r>
    </w:p>
    <w:p w14:paraId="14B0C238" w14:textId="77777777" w:rsidR="00CE78CE" w:rsidRDefault="00CE78CE" w:rsidP="00CE78CE">
      <w:pPr>
        <w:pStyle w:val="ListParagraph"/>
        <w:ind w:left="1080"/>
      </w:pPr>
    </w:p>
    <w:p w14:paraId="5C179AE2" w14:textId="77777777" w:rsidR="00CE78CE" w:rsidRPr="009E6ADF" w:rsidRDefault="00CE78CE" w:rsidP="00CE78CE">
      <w:pPr>
        <w:pStyle w:val="ListParagraph"/>
        <w:numPr>
          <w:ilvl w:val="0"/>
          <w:numId w:val="16"/>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CE78CE" w14:paraId="23B70D3D" w14:textId="77777777" w:rsidTr="00622371">
        <w:tc>
          <w:tcPr>
            <w:tcW w:w="4508" w:type="dxa"/>
          </w:tcPr>
          <w:p w14:paraId="109DC751" w14:textId="77777777" w:rsidR="00CE78CE" w:rsidRDefault="00CE78CE" w:rsidP="00622371">
            <w:pPr>
              <w:pStyle w:val="ListParagraph"/>
              <w:ind w:left="0"/>
              <w:jc w:val="center"/>
            </w:pPr>
            <w:r>
              <w:t>Actor</w:t>
            </w:r>
          </w:p>
        </w:tc>
        <w:tc>
          <w:tcPr>
            <w:tcW w:w="4508" w:type="dxa"/>
          </w:tcPr>
          <w:p w14:paraId="0FF42188" w14:textId="77777777" w:rsidR="00CE78CE" w:rsidRDefault="00CE78CE" w:rsidP="00622371">
            <w:pPr>
              <w:pStyle w:val="ListParagraph"/>
              <w:ind w:left="0"/>
              <w:jc w:val="center"/>
            </w:pPr>
            <w:r>
              <w:t>System</w:t>
            </w:r>
          </w:p>
        </w:tc>
      </w:tr>
      <w:tr w:rsidR="00CE78CE" w14:paraId="1783B872" w14:textId="77777777" w:rsidTr="00622371">
        <w:tc>
          <w:tcPr>
            <w:tcW w:w="4508" w:type="dxa"/>
          </w:tcPr>
          <w:p w14:paraId="4083A4CB" w14:textId="4F9F6A46" w:rsidR="00CE78CE" w:rsidRDefault="00CE78CE" w:rsidP="00622371">
            <w:pPr>
              <w:pStyle w:val="ListParagraph"/>
              <w:ind w:left="0"/>
            </w:pPr>
          </w:p>
        </w:tc>
        <w:tc>
          <w:tcPr>
            <w:tcW w:w="4508" w:type="dxa"/>
          </w:tcPr>
          <w:p w14:paraId="1555CC1A" w14:textId="0A94D1D2" w:rsidR="00CE78CE" w:rsidRDefault="00400FF1" w:rsidP="00622371">
            <w:pPr>
              <w:pStyle w:val="ListParagraph"/>
              <w:ind w:left="0"/>
            </w:pPr>
            <w:r>
              <w:t xml:space="preserve">1. System detects </w:t>
            </w:r>
            <w:del w:id="585" w:author="David Taylor" w:date="2020-09-11T12:32:00Z">
              <w:r w:rsidDel="00F502B6">
                <w:delText xml:space="preserve">that last </w:delText>
              </w:r>
            </w:del>
            <w:ins w:id="586" w:author="David Taylor" w:date="2020-09-11T12:32:00Z">
              <w:r w:rsidR="00F502B6">
                <w:t xml:space="preserve">a second </w:t>
              </w:r>
            </w:ins>
            <w:r>
              <w:t xml:space="preserve">status message </w:t>
            </w:r>
            <w:ins w:id="587" w:author="David Taylor" w:date="2020-09-11T12:32:00Z">
              <w:r w:rsidR="00F502B6">
                <w:t xml:space="preserve">has been </w:t>
              </w:r>
            </w:ins>
            <w:del w:id="588" w:author="David Taylor" w:date="2020-09-11T12:32:00Z">
              <w:r w:rsidDel="00F502B6">
                <w:delText xml:space="preserve">was </w:delText>
              </w:r>
            </w:del>
            <w:r>
              <w:t>missed</w:t>
            </w:r>
            <w:r w:rsidR="00071780">
              <w:t>.</w:t>
            </w:r>
          </w:p>
        </w:tc>
      </w:tr>
      <w:tr w:rsidR="00CE78CE" w14:paraId="7A9EDDBC" w14:textId="77777777" w:rsidTr="00071780">
        <w:trPr>
          <w:trHeight w:val="259"/>
        </w:trPr>
        <w:tc>
          <w:tcPr>
            <w:tcW w:w="4508" w:type="dxa"/>
          </w:tcPr>
          <w:p w14:paraId="3347AD54" w14:textId="77777777" w:rsidR="00CE78CE" w:rsidRDefault="00CE78CE" w:rsidP="00622371">
            <w:pPr>
              <w:pStyle w:val="ListParagraph"/>
              <w:ind w:left="0"/>
            </w:pPr>
          </w:p>
        </w:tc>
        <w:tc>
          <w:tcPr>
            <w:tcW w:w="4508" w:type="dxa"/>
          </w:tcPr>
          <w:p w14:paraId="5FD14708" w14:textId="70B4E41B" w:rsidR="00CE78CE" w:rsidRDefault="00CE78CE" w:rsidP="00622371">
            <w:pPr>
              <w:pStyle w:val="ListParagraph"/>
              <w:ind w:left="0"/>
            </w:pPr>
            <w:r>
              <w:t>2.</w:t>
            </w:r>
            <w:r w:rsidR="00071780">
              <w:t>Alarm is raised to the dashboard</w:t>
            </w:r>
            <w:ins w:id="589" w:author="David Taylor" w:date="2020-08-18T17:01:00Z">
              <w:r w:rsidR="00E27FFC">
                <w:t>.</w:t>
              </w:r>
            </w:ins>
          </w:p>
        </w:tc>
      </w:tr>
      <w:tr w:rsidR="00CE78CE" w14:paraId="22207A4C" w14:textId="77777777" w:rsidTr="00622371">
        <w:tc>
          <w:tcPr>
            <w:tcW w:w="4508" w:type="dxa"/>
          </w:tcPr>
          <w:p w14:paraId="3BAD81B7" w14:textId="669FCD20" w:rsidR="00CE78CE" w:rsidRDefault="00071780" w:rsidP="00622371">
            <w:pPr>
              <w:pStyle w:val="ListParagraph"/>
              <w:ind w:left="0"/>
            </w:pPr>
            <w:r>
              <w:t xml:space="preserve">3. Operator </w:t>
            </w:r>
            <w:r w:rsidR="00043649">
              <w:t>gets alarm and tends to issue</w:t>
            </w:r>
            <w:ins w:id="590" w:author="David Taylor" w:date="2020-08-18T17:01:00Z">
              <w:r w:rsidR="00E27FFC">
                <w:t>.</w:t>
              </w:r>
            </w:ins>
          </w:p>
        </w:tc>
        <w:tc>
          <w:tcPr>
            <w:tcW w:w="4508" w:type="dxa"/>
          </w:tcPr>
          <w:p w14:paraId="0A560C3F" w14:textId="0939E79A" w:rsidR="00CE78CE" w:rsidRDefault="00CE78CE" w:rsidP="00622371">
            <w:pPr>
              <w:pStyle w:val="ListParagraph"/>
              <w:ind w:left="0"/>
            </w:pPr>
          </w:p>
        </w:tc>
      </w:tr>
      <w:tr w:rsidR="00CE78CE" w14:paraId="029A04FF" w14:textId="77777777" w:rsidTr="00622371">
        <w:tc>
          <w:tcPr>
            <w:tcW w:w="4508" w:type="dxa"/>
          </w:tcPr>
          <w:p w14:paraId="53006BEE" w14:textId="77777777" w:rsidR="00CE78CE" w:rsidRDefault="00CE78CE" w:rsidP="00622371">
            <w:pPr>
              <w:pStyle w:val="ListParagraph"/>
              <w:ind w:left="0"/>
            </w:pPr>
          </w:p>
        </w:tc>
        <w:tc>
          <w:tcPr>
            <w:tcW w:w="4508" w:type="dxa"/>
          </w:tcPr>
          <w:p w14:paraId="52397DC0" w14:textId="4BE6CF8B" w:rsidR="00CE78CE" w:rsidRDefault="00043649" w:rsidP="00622371">
            <w:pPr>
              <w:pStyle w:val="ListParagraph"/>
              <w:ind w:left="0"/>
            </w:pPr>
            <w:r>
              <w:t xml:space="preserve">4.Alarm </w:t>
            </w:r>
            <w:del w:id="591" w:author="David Taylor" w:date="2020-08-18T17:01:00Z">
              <w:r w:rsidDel="00E27FFC">
                <w:delText xml:space="preserve">dismissed </w:delText>
              </w:r>
            </w:del>
            <w:ins w:id="592" w:author="David Taylor" w:date="2020-08-18T17:01:00Z">
              <w:r w:rsidR="00E27FFC">
                <w:t xml:space="preserve">cleared </w:t>
              </w:r>
            </w:ins>
            <w:r>
              <w:t>when new status message received</w:t>
            </w:r>
            <w:ins w:id="593" w:author="David Taylor" w:date="2020-08-18T17:01:00Z">
              <w:r w:rsidR="00E27FFC">
                <w:t>.</w:t>
              </w:r>
            </w:ins>
          </w:p>
        </w:tc>
      </w:tr>
    </w:tbl>
    <w:p w14:paraId="05342990" w14:textId="77777777" w:rsidR="00CE78CE" w:rsidRDefault="00CE78CE" w:rsidP="00CE78CE">
      <w:pPr>
        <w:pStyle w:val="ListParagraph"/>
        <w:ind w:left="360"/>
      </w:pPr>
      <w:r>
        <w:t>The use case ends.</w:t>
      </w:r>
    </w:p>
    <w:p w14:paraId="3D2B3DB9" w14:textId="77777777" w:rsidR="00CE78CE" w:rsidRDefault="00CE78CE" w:rsidP="00CE78CE">
      <w:pPr>
        <w:pStyle w:val="ListParagraph"/>
        <w:ind w:left="0"/>
      </w:pPr>
    </w:p>
    <w:p w14:paraId="3EEBB5D4" w14:textId="77777777" w:rsidR="00CE78CE" w:rsidRPr="00C30076" w:rsidRDefault="00CE78CE" w:rsidP="00CE78CE">
      <w:pPr>
        <w:pStyle w:val="ListParagraph"/>
        <w:numPr>
          <w:ilvl w:val="0"/>
          <w:numId w:val="16"/>
        </w:numPr>
        <w:rPr>
          <w:color w:val="2E74B5" w:themeColor="accent1" w:themeShade="BF"/>
          <w:sz w:val="28"/>
          <w:szCs w:val="28"/>
        </w:rPr>
      </w:pPr>
      <w:r w:rsidRPr="00C30076">
        <w:rPr>
          <w:color w:val="2E74B5" w:themeColor="accent1" w:themeShade="BF"/>
          <w:sz w:val="28"/>
          <w:szCs w:val="28"/>
        </w:rPr>
        <w:t>Alternate Flows</w:t>
      </w:r>
    </w:p>
    <w:p w14:paraId="0EDFB960" w14:textId="52FE9ED6" w:rsidR="00CE78CE" w:rsidRDefault="00043649" w:rsidP="00CE78CE">
      <w:pPr>
        <w:pStyle w:val="ListParagraph"/>
        <w:ind w:left="792"/>
      </w:pPr>
      <w:r>
        <w:t>N/A</w:t>
      </w:r>
    </w:p>
    <w:p w14:paraId="0A7AAAEE" w14:textId="77777777" w:rsidR="00CE78CE" w:rsidRPr="00C30076" w:rsidRDefault="00CE78CE" w:rsidP="00CE78CE">
      <w:pPr>
        <w:pStyle w:val="ListParagraph"/>
        <w:numPr>
          <w:ilvl w:val="0"/>
          <w:numId w:val="16"/>
        </w:numPr>
        <w:rPr>
          <w:color w:val="2E74B5" w:themeColor="accent1" w:themeShade="BF"/>
          <w:sz w:val="28"/>
          <w:szCs w:val="28"/>
        </w:rPr>
      </w:pPr>
      <w:r w:rsidRPr="00C30076">
        <w:rPr>
          <w:color w:val="2E74B5" w:themeColor="accent1" w:themeShade="BF"/>
          <w:sz w:val="28"/>
          <w:szCs w:val="28"/>
        </w:rPr>
        <w:t>Post-conditions</w:t>
      </w:r>
    </w:p>
    <w:p w14:paraId="0423882F" w14:textId="56165563" w:rsidR="00CE78CE" w:rsidRDefault="00CE78CE" w:rsidP="000511A9">
      <w:pPr>
        <w:pStyle w:val="ListParagraph"/>
        <w:numPr>
          <w:ilvl w:val="1"/>
          <w:numId w:val="16"/>
        </w:numPr>
      </w:pPr>
      <w:del w:id="594" w:author="David Taylor" w:date="2020-08-18T17:01:00Z">
        <w:r w:rsidDel="00E27FFC">
          <w:delText>Bore p</w:delText>
        </w:r>
      </w:del>
      <w:ins w:id="595" w:author="David Taylor" w:date="2020-08-18T17:01:00Z">
        <w:r w:rsidR="00E27FFC">
          <w:t>P</w:t>
        </w:r>
      </w:ins>
      <w:r>
        <w:t xml:space="preserve">ump </w:t>
      </w:r>
      <w:ins w:id="596" w:author="David Taylor" w:date="2020-08-18T17:01:00Z">
        <w:r w:rsidR="00E27FFC">
          <w:t xml:space="preserve">controller </w:t>
        </w:r>
      </w:ins>
      <w:r w:rsidR="00043649">
        <w:t>is sending messages that are received by the dashboard.</w:t>
      </w:r>
    </w:p>
    <w:p w14:paraId="4AA33900" w14:textId="0BAE84D8" w:rsidR="006D699C" w:rsidRDefault="006D699C" w:rsidP="006D699C"/>
    <w:p w14:paraId="0E0C3019" w14:textId="5E2E8DD3" w:rsidR="00622371" w:rsidRDefault="00622371" w:rsidP="00622371">
      <w:pPr>
        <w:pStyle w:val="Heading1"/>
        <w:spacing w:before="0" w:after="120"/>
        <w:jc w:val="center"/>
      </w:pPr>
      <w:bookmarkStart w:id="597" w:name="_Hlk48663527"/>
      <w:r>
        <w:t xml:space="preserve">Use-Case: </w:t>
      </w:r>
      <w:bookmarkStart w:id="598" w:name="_Hlk48665145"/>
      <w:r w:rsidR="001C5ACF">
        <w:t xml:space="preserve">Pump </w:t>
      </w:r>
      <w:ins w:id="599" w:author="David Taylor" w:date="2020-08-18T17:18:00Z">
        <w:r w:rsidR="00694208">
          <w:t>c</w:t>
        </w:r>
      </w:ins>
      <w:del w:id="600" w:author="David Taylor" w:date="2020-08-18T17:18:00Z">
        <w:r w:rsidR="001C5ACF" w:rsidDel="00694208">
          <w:delText>C</w:delText>
        </w:r>
      </w:del>
      <w:r w:rsidR="001C5ACF">
        <w:t xml:space="preserve">ontroller reports </w:t>
      </w:r>
      <w:r w:rsidR="00D52213">
        <w:t>sensor status</w:t>
      </w:r>
      <w:r w:rsidR="001C5ACF">
        <w:t xml:space="preserve"> change</w:t>
      </w:r>
      <w:bookmarkEnd w:id="597"/>
      <w:bookmarkEnd w:id="598"/>
    </w:p>
    <w:p w14:paraId="049DF72B" w14:textId="77777777" w:rsidR="00622371" w:rsidRPr="00C30076" w:rsidRDefault="00622371" w:rsidP="001C5ACF">
      <w:pPr>
        <w:pStyle w:val="ListParagraph"/>
        <w:numPr>
          <w:ilvl w:val="0"/>
          <w:numId w:val="18"/>
        </w:numPr>
        <w:rPr>
          <w:color w:val="2E74B5" w:themeColor="accent1" w:themeShade="BF"/>
          <w:sz w:val="28"/>
          <w:szCs w:val="28"/>
        </w:rPr>
      </w:pPr>
      <w:r w:rsidRPr="00C30076">
        <w:rPr>
          <w:color w:val="2E74B5" w:themeColor="accent1" w:themeShade="BF"/>
          <w:sz w:val="28"/>
          <w:szCs w:val="28"/>
        </w:rPr>
        <w:t>Brief Description</w:t>
      </w:r>
    </w:p>
    <w:p w14:paraId="3B1FD60F" w14:textId="02512DA4" w:rsidR="00622371" w:rsidRDefault="001C5ACF" w:rsidP="00622371">
      <w:pPr>
        <w:ind w:left="1080"/>
      </w:pPr>
      <w:r>
        <w:t xml:space="preserve">Whenever the </w:t>
      </w:r>
      <w:r w:rsidR="00126B8C">
        <w:t xml:space="preserve">pump controller reads a change in its sensors it sends a new status message to Thingsboard outside of the normal </w:t>
      </w:r>
      <w:r w:rsidR="0040216C">
        <w:t>status cycle</w:t>
      </w:r>
    </w:p>
    <w:p w14:paraId="4F63C215" w14:textId="77777777" w:rsidR="00622371" w:rsidRPr="00EA676D" w:rsidRDefault="00622371" w:rsidP="001C5ACF">
      <w:pPr>
        <w:pStyle w:val="ListParagraph"/>
        <w:numPr>
          <w:ilvl w:val="0"/>
          <w:numId w:val="18"/>
        </w:numPr>
        <w:rPr>
          <w:color w:val="2E74B5" w:themeColor="accent1" w:themeShade="BF"/>
          <w:sz w:val="28"/>
          <w:szCs w:val="28"/>
        </w:rPr>
      </w:pPr>
      <w:r w:rsidRPr="00EA676D">
        <w:rPr>
          <w:color w:val="2E74B5" w:themeColor="accent1" w:themeShade="BF"/>
          <w:sz w:val="28"/>
          <w:szCs w:val="28"/>
        </w:rPr>
        <w:t>Actors</w:t>
      </w:r>
    </w:p>
    <w:p w14:paraId="41198827" w14:textId="77777777" w:rsidR="00622371" w:rsidRDefault="00622371" w:rsidP="001C5ACF">
      <w:pPr>
        <w:pStyle w:val="ListParagraph"/>
        <w:numPr>
          <w:ilvl w:val="1"/>
          <w:numId w:val="18"/>
        </w:numPr>
      </w:pPr>
      <w:r>
        <w:t>Bore pump control system</w:t>
      </w:r>
    </w:p>
    <w:p w14:paraId="0B8928EC" w14:textId="77777777" w:rsidR="00622371" w:rsidRDefault="00622371" w:rsidP="00622371">
      <w:pPr>
        <w:pStyle w:val="ListParagraph"/>
        <w:ind w:left="1080"/>
      </w:pPr>
      <w:r>
        <w:t>The bore pump control system interprets the status messages from the pump and responds</w:t>
      </w:r>
    </w:p>
    <w:p w14:paraId="4424A5FD" w14:textId="77777777" w:rsidR="00622371" w:rsidRPr="00C30076" w:rsidRDefault="00622371" w:rsidP="001C5ACF">
      <w:pPr>
        <w:pStyle w:val="ListParagraph"/>
        <w:numPr>
          <w:ilvl w:val="0"/>
          <w:numId w:val="18"/>
        </w:numPr>
        <w:rPr>
          <w:color w:val="2E74B5" w:themeColor="accent1" w:themeShade="BF"/>
          <w:sz w:val="28"/>
          <w:szCs w:val="28"/>
        </w:rPr>
      </w:pPr>
      <w:r w:rsidRPr="00C30076">
        <w:rPr>
          <w:color w:val="2E74B5" w:themeColor="accent1" w:themeShade="BF"/>
          <w:sz w:val="28"/>
          <w:szCs w:val="28"/>
        </w:rPr>
        <w:t>Pre-Conditions</w:t>
      </w:r>
    </w:p>
    <w:p w14:paraId="4D00C2C3" w14:textId="6EEA5632" w:rsidR="00622371" w:rsidRDefault="00D52213" w:rsidP="001C5ACF">
      <w:pPr>
        <w:pStyle w:val="ListParagraph"/>
        <w:numPr>
          <w:ilvl w:val="1"/>
          <w:numId w:val="18"/>
        </w:numPr>
      </w:pPr>
      <w:r>
        <w:t>Bore Pump has had the status of a pin change</w:t>
      </w:r>
    </w:p>
    <w:p w14:paraId="313C833D" w14:textId="77777777" w:rsidR="00622371" w:rsidRDefault="00622371" w:rsidP="00622371">
      <w:pPr>
        <w:pStyle w:val="ListParagraph"/>
        <w:ind w:left="1080"/>
      </w:pPr>
    </w:p>
    <w:p w14:paraId="7983912D" w14:textId="77777777" w:rsidR="00622371" w:rsidRPr="009E6ADF" w:rsidRDefault="00622371" w:rsidP="001C5ACF">
      <w:pPr>
        <w:pStyle w:val="ListParagraph"/>
        <w:numPr>
          <w:ilvl w:val="0"/>
          <w:numId w:val="18"/>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622371" w14:paraId="28F60A22" w14:textId="77777777" w:rsidTr="00622371">
        <w:tc>
          <w:tcPr>
            <w:tcW w:w="4508" w:type="dxa"/>
          </w:tcPr>
          <w:p w14:paraId="47655944" w14:textId="77777777" w:rsidR="00622371" w:rsidRDefault="00622371" w:rsidP="00622371">
            <w:pPr>
              <w:pStyle w:val="ListParagraph"/>
              <w:ind w:left="0"/>
              <w:jc w:val="center"/>
            </w:pPr>
            <w:r>
              <w:t>Actor</w:t>
            </w:r>
          </w:p>
        </w:tc>
        <w:tc>
          <w:tcPr>
            <w:tcW w:w="4508" w:type="dxa"/>
          </w:tcPr>
          <w:p w14:paraId="161E7187" w14:textId="77777777" w:rsidR="00622371" w:rsidRDefault="00622371" w:rsidP="00622371">
            <w:pPr>
              <w:pStyle w:val="ListParagraph"/>
              <w:ind w:left="0"/>
              <w:jc w:val="center"/>
            </w:pPr>
            <w:r>
              <w:t>System</w:t>
            </w:r>
          </w:p>
        </w:tc>
      </w:tr>
      <w:tr w:rsidR="00622371" w14:paraId="5D3B24BD" w14:textId="77777777" w:rsidTr="00622371">
        <w:tc>
          <w:tcPr>
            <w:tcW w:w="4508" w:type="dxa"/>
          </w:tcPr>
          <w:p w14:paraId="01EF75C6" w14:textId="77777777" w:rsidR="00622371" w:rsidRDefault="00622371" w:rsidP="00622371">
            <w:pPr>
              <w:pStyle w:val="ListParagraph"/>
              <w:ind w:left="0"/>
            </w:pPr>
          </w:p>
        </w:tc>
        <w:tc>
          <w:tcPr>
            <w:tcW w:w="4508" w:type="dxa"/>
          </w:tcPr>
          <w:p w14:paraId="5A85E1FA" w14:textId="70F2ED38" w:rsidR="00622371" w:rsidRDefault="00622371" w:rsidP="00622371">
            <w:pPr>
              <w:pStyle w:val="ListParagraph"/>
              <w:ind w:left="0"/>
            </w:pPr>
            <w:r>
              <w:t xml:space="preserve">1. </w:t>
            </w:r>
            <w:r w:rsidR="00D52213">
              <w:t>System detects that the status of a pin has changed</w:t>
            </w:r>
          </w:p>
        </w:tc>
      </w:tr>
      <w:tr w:rsidR="00622371" w14:paraId="2F8D02CA" w14:textId="77777777" w:rsidTr="00622371">
        <w:trPr>
          <w:trHeight w:val="259"/>
        </w:trPr>
        <w:tc>
          <w:tcPr>
            <w:tcW w:w="4508" w:type="dxa"/>
          </w:tcPr>
          <w:p w14:paraId="40FD4D3D" w14:textId="77777777" w:rsidR="00622371" w:rsidRDefault="00622371" w:rsidP="00622371">
            <w:pPr>
              <w:pStyle w:val="ListParagraph"/>
              <w:ind w:left="0"/>
            </w:pPr>
          </w:p>
        </w:tc>
        <w:tc>
          <w:tcPr>
            <w:tcW w:w="4508" w:type="dxa"/>
          </w:tcPr>
          <w:p w14:paraId="5088EA30" w14:textId="56400317" w:rsidR="00622371" w:rsidRDefault="00622371" w:rsidP="00622371">
            <w:pPr>
              <w:pStyle w:val="ListParagraph"/>
              <w:ind w:left="0"/>
            </w:pPr>
            <w:r>
              <w:t>2.</w:t>
            </w:r>
            <w:r w:rsidR="00D52213">
              <w:t>Status Message is sent to Dashboard</w:t>
            </w:r>
          </w:p>
        </w:tc>
      </w:tr>
      <w:tr w:rsidR="00622371" w14:paraId="6E171999" w14:textId="77777777" w:rsidTr="00622371">
        <w:tc>
          <w:tcPr>
            <w:tcW w:w="4508" w:type="dxa"/>
          </w:tcPr>
          <w:p w14:paraId="4FB0C092" w14:textId="70C35B53" w:rsidR="00622371" w:rsidRDefault="00622371" w:rsidP="00622371">
            <w:pPr>
              <w:pStyle w:val="ListParagraph"/>
              <w:ind w:left="0"/>
            </w:pPr>
          </w:p>
        </w:tc>
        <w:tc>
          <w:tcPr>
            <w:tcW w:w="4508" w:type="dxa"/>
          </w:tcPr>
          <w:p w14:paraId="4AD87BED" w14:textId="16E7231B" w:rsidR="00622371" w:rsidRDefault="00D52213" w:rsidP="00622371">
            <w:pPr>
              <w:pStyle w:val="ListParagraph"/>
              <w:ind w:left="0"/>
            </w:pPr>
            <w:r>
              <w:t xml:space="preserve">3.Dashboard updates </w:t>
            </w:r>
            <w:proofErr w:type="gramStart"/>
            <w:r>
              <w:t>it’s</w:t>
            </w:r>
            <w:proofErr w:type="gramEnd"/>
            <w:r>
              <w:t xml:space="preserve"> status to reflect pin change.</w:t>
            </w:r>
          </w:p>
        </w:tc>
      </w:tr>
    </w:tbl>
    <w:p w14:paraId="2BCF060A" w14:textId="77777777" w:rsidR="00622371" w:rsidRDefault="00622371" w:rsidP="00622371">
      <w:pPr>
        <w:pStyle w:val="ListParagraph"/>
        <w:ind w:left="360"/>
      </w:pPr>
      <w:r>
        <w:t>The use case ends.</w:t>
      </w:r>
    </w:p>
    <w:p w14:paraId="40276A53" w14:textId="77777777" w:rsidR="00622371" w:rsidRDefault="00622371" w:rsidP="00622371">
      <w:pPr>
        <w:pStyle w:val="ListParagraph"/>
        <w:ind w:left="0"/>
      </w:pPr>
    </w:p>
    <w:p w14:paraId="4326D0F0" w14:textId="77777777" w:rsidR="00622371" w:rsidRPr="00C30076" w:rsidRDefault="00622371" w:rsidP="001C5ACF">
      <w:pPr>
        <w:pStyle w:val="ListParagraph"/>
        <w:numPr>
          <w:ilvl w:val="0"/>
          <w:numId w:val="18"/>
        </w:numPr>
        <w:rPr>
          <w:color w:val="2E74B5" w:themeColor="accent1" w:themeShade="BF"/>
          <w:sz w:val="28"/>
          <w:szCs w:val="28"/>
        </w:rPr>
      </w:pPr>
      <w:r w:rsidRPr="00C30076">
        <w:rPr>
          <w:color w:val="2E74B5" w:themeColor="accent1" w:themeShade="BF"/>
          <w:sz w:val="28"/>
          <w:szCs w:val="28"/>
        </w:rPr>
        <w:t>Alternate Flows</w:t>
      </w:r>
    </w:p>
    <w:p w14:paraId="432A5869" w14:textId="77777777" w:rsidR="00622371" w:rsidRDefault="00622371" w:rsidP="00622371">
      <w:pPr>
        <w:pStyle w:val="ListParagraph"/>
        <w:ind w:left="792"/>
      </w:pPr>
      <w:r>
        <w:t>N/A</w:t>
      </w:r>
    </w:p>
    <w:p w14:paraId="4A8E8A16" w14:textId="77777777" w:rsidR="00622371" w:rsidRPr="00C30076" w:rsidRDefault="00622371" w:rsidP="001C5ACF">
      <w:pPr>
        <w:pStyle w:val="ListParagraph"/>
        <w:numPr>
          <w:ilvl w:val="0"/>
          <w:numId w:val="18"/>
        </w:numPr>
        <w:rPr>
          <w:color w:val="2E74B5" w:themeColor="accent1" w:themeShade="BF"/>
          <w:sz w:val="28"/>
          <w:szCs w:val="28"/>
        </w:rPr>
      </w:pPr>
      <w:r w:rsidRPr="00C30076">
        <w:rPr>
          <w:color w:val="2E74B5" w:themeColor="accent1" w:themeShade="BF"/>
          <w:sz w:val="28"/>
          <w:szCs w:val="28"/>
        </w:rPr>
        <w:t>Post-conditions</w:t>
      </w:r>
    </w:p>
    <w:p w14:paraId="595454F1" w14:textId="00EAC754" w:rsidR="00622371" w:rsidRDefault="00D52213" w:rsidP="001C5ACF">
      <w:pPr>
        <w:pStyle w:val="ListParagraph"/>
        <w:numPr>
          <w:ilvl w:val="1"/>
          <w:numId w:val="18"/>
        </w:numPr>
      </w:pPr>
      <w:r>
        <w:t>Dashboard is up to date with the latest status message of the bore pump</w:t>
      </w:r>
    </w:p>
    <w:p w14:paraId="412B01F9" w14:textId="29F78D71" w:rsidR="00482112" w:rsidRDefault="00482112" w:rsidP="006D699C"/>
    <w:p w14:paraId="714974B1" w14:textId="2A0E8B56" w:rsidR="00482112" w:rsidRDefault="00482112" w:rsidP="006D699C"/>
    <w:p w14:paraId="06D30646" w14:textId="6C013A39" w:rsidR="00D52213" w:rsidRDefault="00D52213" w:rsidP="00D52213">
      <w:pPr>
        <w:pStyle w:val="Heading1"/>
        <w:spacing w:before="0" w:after="120"/>
        <w:jc w:val="center"/>
      </w:pPr>
      <w:r>
        <w:lastRenderedPageBreak/>
        <w:t xml:space="preserve">Use-Case: </w:t>
      </w:r>
      <w:bookmarkStart w:id="601" w:name="_Hlk42538537"/>
      <w:r>
        <w:t>Dashboard automatically estimates the time it will take to fill the tank</w:t>
      </w:r>
      <w:bookmarkEnd w:id="601"/>
    </w:p>
    <w:p w14:paraId="68A45443" w14:textId="77777777" w:rsidR="00D52213" w:rsidRPr="00C30076" w:rsidRDefault="00D52213" w:rsidP="00D52213">
      <w:pPr>
        <w:pStyle w:val="ListParagraph"/>
        <w:numPr>
          <w:ilvl w:val="0"/>
          <w:numId w:val="19"/>
        </w:numPr>
        <w:rPr>
          <w:color w:val="2E74B5" w:themeColor="accent1" w:themeShade="BF"/>
          <w:sz w:val="28"/>
          <w:szCs w:val="28"/>
        </w:rPr>
      </w:pPr>
      <w:r w:rsidRPr="00C30076">
        <w:rPr>
          <w:color w:val="2E74B5" w:themeColor="accent1" w:themeShade="BF"/>
          <w:sz w:val="28"/>
          <w:szCs w:val="28"/>
        </w:rPr>
        <w:t>Brief Description</w:t>
      </w:r>
    </w:p>
    <w:p w14:paraId="03418E52" w14:textId="04B14892" w:rsidR="00D52213" w:rsidRDefault="00D52213" w:rsidP="00D52213">
      <w:pPr>
        <w:ind w:left="1080"/>
      </w:pPr>
      <w:r>
        <w:t>The default timer of the system will be set to the best estimate of how long the tank will take to fill based on the last status of the tank level sensor.</w:t>
      </w:r>
    </w:p>
    <w:p w14:paraId="04FD9C8F" w14:textId="77777777" w:rsidR="00D52213" w:rsidRPr="00EA676D" w:rsidRDefault="00D52213" w:rsidP="00D52213">
      <w:pPr>
        <w:pStyle w:val="ListParagraph"/>
        <w:numPr>
          <w:ilvl w:val="0"/>
          <w:numId w:val="19"/>
        </w:numPr>
        <w:rPr>
          <w:color w:val="2E74B5" w:themeColor="accent1" w:themeShade="BF"/>
          <w:sz w:val="28"/>
          <w:szCs w:val="28"/>
        </w:rPr>
      </w:pPr>
      <w:r w:rsidRPr="00EA676D">
        <w:rPr>
          <w:color w:val="2E74B5" w:themeColor="accent1" w:themeShade="BF"/>
          <w:sz w:val="28"/>
          <w:szCs w:val="28"/>
        </w:rPr>
        <w:t>Actors</w:t>
      </w:r>
    </w:p>
    <w:p w14:paraId="106BD958" w14:textId="77777777" w:rsidR="00D52213" w:rsidRDefault="00D52213" w:rsidP="00D52213">
      <w:pPr>
        <w:pStyle w:val="ListParagraph"/>
        <w:numPr>
          <w:ilvl w:val="1"/>
          <w:numId w:val="19"/>
        </w:numPr>
      </w:pPr>
      <w:r>
        <w:t>Bore pump control system</w:t>
      </w:r>
    </w:p>
    <w:p w14:paraId="147DC2B4" w14:textId="7076B0B5" w:rsidR="00D52213" w:rsidRDefault="00D52213" w:rsidP="00D52213">
      <w:pPr>
        <w:pStyle w:val="ListParagraph"/>
        <w:ind w:left="1080"/>
      </w:pPr>
      <w:r>
        <w:t>The bore pump control system interprets the status messages from the pump and responds</w:t>
      </w:r>
    </w:p>
    <w:p w14:paraId="16F3F495" w14:textId="77777777" w:rsidR="00D52213" w:rsidRDefault="00D52213" w:rsidP="00D52213">
      <w:pPr>
        <w:pStyle w:val="ListParagraph"/>
        <w:numPr>
          <w:ilvl w:val="1"/>
          <w:numId w:val="19"/>
        </w:numPr>
      </w:pPr>
      <w:r>
        <w:t>Operator</w:t>
      </w:r>
    </w:p>
    <w:p w14:paraId="1466150E" w14:textId="5A9B53AF" w:rsidR="00D52213" w:rsidRDefault="00D52213" w:rsidP="00D52213">
      <w:pPr>
        <w:pStyle w:val="ListParagraph"/>
        <w:ind w:left="1224"/>
      </w:pPr>
      <w:r w:rsidRPr="00834F58">
        <w:t>Operator is the person using the bore pump control.  Primarily this represents the farm manager at DPI, although there may be other users.</w:t>
      </w:r>
    </w:p>
    <w:p w14:paraId="37A33165" w14:textId="77777777" w:rsidR="00D52213" w:rsidRPr="00C30076" w:rsidRDefault="00D52213" w:rsidP="00D52213">
      <w:pPr>
        <w:pStyle w:val="ListParagraph"/>
        <w:numPr>
          <w:ilvl w:val="0"/>
          <w:numId w:val="19"/>
        </w:numPr>
        <w:rPr>
          <w:color w:val="2E74B5" w:themeColor="accent1" w:themeShade="BF"/>
          <w:sz w:val="28"/>
          <w:szCs w:val="28"/>
        </w:rPr>
      </w:pPr>
      <w:r w:rsidRPr="00C30076">
        <w:rPr>
          <w:color w:val="2E74B5" w:themeColor="accent1" w:themeShade="BF"/>
          <w:sz w:val="28"/>
          <w:szCs w:val="28"/>
        </w:rPr>
        <w:t>Pre-Conditions</w:t>
      </w:r>
    </w:p>
    <w:p w14:paraId="0AAAC227" w14:textId="02A3205B" w:rsidR="00D52213" w:rsidRDefault="00D52213" w:rsidP="00D52213">
      <w:pPr>
        <w:pStyle w:val="ListParagraph"/>
        <w:numPr>
          <w:ilvl w:val="1"/>
          <w:numId w:val="19"/>
        </w:numPr>
      </w:pPr>
      <w:r>
        <w:t>User has initiated the tank start filling with a timer set, or the system has automatically determined the tank needs to start filling</w:t>
      </w:r>
    </w:p>
    <w:p w14:paraId="53E714DA" w14:textId="77777777" w:rsidR="00D52213" w:rsidRDefault="00D52213" w:rsidP="00D52213">
      <w:pPr>
        <w:pStyle w:val="ListParagraph"/>
        <w:ind w:left="1080"/>
      </w:pPr>
    </w:p>
    <w:p w14:paraId="6317E25C" w14:textId="77777777" w:rsidR="00D52213" w:rsidRPr="009E6ADF" w:rsidRDefault="00D52213" w:rsidP="00D52213">
      <w:pPr>
        <w:pStyle w:val="ListParagraph"/>
        <w:numPr>
          <w:ilvl w:val="0"/>
          <w:numId w:val="19"/>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D52213" w14:paraId="53E0154F" w14:textId="77777777" w:rsidTr="0071398E">
        <w:tc>
          <w:tcPr>
            <w:tcW w:w="4508" w:type="dxa"/>
          </w:tcPr>
          <w:p w14:paraId="2653C43B" w14:textId="77777777" w:rsidR="00D52213" w:rsidRDefault="00D52213" w:rsidP="0071398E">
            <w:pPr>
              <w:pStyle w:val="ListParagraph"/>
              <w:ind w:left="0"/>
              <w:jc w:val="center"/>
            </w:pPr>
            <w:r>
              <w:t>Actor</w:t>
            </w:r>
          </w:p>
        </w:tc>
        <w:tc>
          <w:tcPr>
            <w:tcW w:w="4508" w:type="dxa"/>
          </w:tcPr>
          <w:p w14:paraId="769BD8FB" w14:textId="77777777" w:rsidR="00D52213" w:rsidRDefault="00D52213" w:rsidP="0071398E">
            <w:pPr>
              <w:pStyle w:val="ListParagraph"/>
              <w:ind w:left="0"/>
              <w:jc w:val="center"/>
            </w:pPr>
            <w:r>
              <w:t>System</w:t>
            </w:r>
          </w:p>
        </w:tc>
      </w:tr>
      <w:tr w:rsidR="00D52213" w14:paraId="281C821D" w14:textId="77777777" w:rsidTr="0071398E">
        <w:tc>
          <w:tcPr>
            <w:tcW w:w="4508" w:type="dxa"/>
          </w:tcPr>
          <w:p w14:paraId="569E68EA" w14:textId="77777777" w:rsidR="00D52213" w:rsidRDefault="00D52213" w:rsidP="0071398E">
            <w:pPr>
              <w:pStyle w:val="ListParagraph"/>
              <w:ind w:left="0"/>
            </w:pPr>
          </w:p>
        </w:tc>
        <w:tc>
          <w:tcPr>
            <w:tcW w:w="4508" w:type="dxa"/>
          </w:tcPr>
          <w:p w14:paraId="162BC475" w14:textId="2BFDF6E0" w:rsidR="00D52213" w:rsidRDefault="00D52213" w:rsidP="0071398E">
            <w:pPr>
              <w:pStyle w:val="ListParagraph"/>
              <w:ind w:left="0"/>
            </w:pPr>
            <w:r>
              <w:t xml:space="preserve">1.System </w:t>
            </w:r>
            <w:proofErr w:type="spellStart"/>
            <w:r>
              <w:t>get’s</w:t>
            </w:r>
            <w:proofErr w:type="spellEnd"/>
            <w:r>
              <w:t xml:space="preserve"> instruction to start bore pump with a timer</w:t>
            </w:r>
          </w:p>
        </w:tc>
      </w:tr>
      <w:tr w:rsidR="00D52213" w14:paraId="043C5493" w14:textId="77777777" w:rsidTr="0071398E">
        <w:trPr>
          <w:trHeight w:val="259"/>
        </w:trPr>
        <w:tc>
          <w:tcPr>
            <w:tcW w:w="4508" w:type="dxa"/>
          </w:tcPr>
          <w:p w14:paraId="68B8628E" w14:textId="77777777" w:rsidR="00D52213" w:rsidRDefault="00D52213" w:rsidP="0071398E">
            <w:pPr>
              <w:pStyle w:val="ListParagraph"/>
              <w:ind w:left="0"/>
            </w:pPr>
          </w:p>
        </w:tc>
        <w:tc>
          <w:tcPr>
            <w:tcW w:w="4508" w:type="dxa"/>
          </w:tcPr>
          <w:p w14:paraId="04A9E17E" w14:textId="158C7E5E" w:rsidR="00D52213" w:rsidRDefault="00D52213" w:rsidP="0071398E">
            <w:pPr>
              <w:pStyle w:val="ListParagraph"/>
              <w:ind w:left="0"/>
            </w:pPr>
            <w:r>
              <w:t>2.Last level of the tank, and the average fill time are used to determine how long the tank will take to fill.</w:t>
            </w:r>
          </w:p>
        </w:tc>
      </w:tr>
      <w:tr w:rsidR="00D52213" w14:paraId="3C9A8D23" w14:textId="77777777" w:rsidTr="0071398E">
        <w:tc>
          <w:tcPr>
            <w:tcW w:w="4508" w:type="dxa"/>
          </w:tcPr>
          <w:p w14:paraId="19854EEA" w14:textId="77777777" w:rsidR="00D52213" w:rsidRDefault="00D52213" w:rsidP="0071398E">
            <w:pPr>
              <w:pStyle w:val="ListParagraph"/>
              <w:ind w:left="0"/>
            </w:pPr>
          </w:p>
        </w:tc>
        <w:tc>
          <w:tcPr>
            <w:tcW w:w="4508" w:type="dxa"/>
          </w:tcPr>
          <w:p w14:paraId="2A3133BC" w14:textId="29D3FA2F" w:rsidR="00D52213" w:rsidRDefault="00D52213" w:rsidP="0071398E">
            <w:pPr>
              <w:pStyle w:val="ListParagraph"/>
              <w:ind w:left="0"/>
            </w:pPr>
            <w:r>
              <w:t>3.System sends instruction message with the determined timer.</w:t>
            </w:r>
          </w:p>
        </w:tc>
      </w:tr>
    </w:tbl>
    <w:p w14:paraId="10254964" w14:textId="77777777" w:rsidR="00D52213" w:rsidRDefault="00D52213" w:rsidP="00D52213">
      <w:pPr>
        <w:pStyle w:val="ListParagraph"/>
        <w:ind w:left="360"/>
      </w:pPr>
      <w:r>
        <w:t>The use case ends.</w:t>
      </w:r>
    </w:p>
    <w:p w14:paraId="017D345C" w14:textId="77777777" w:rsidR="00D52213" w:rsidRDefault="00D52213" w:rsidP="00D52213">
      <w:pPr>
        <w:pStyle w:val="ListParagraph"/>
        <w:ind w:left="0"/>
      </w:pPr>
    </w:p>
    <w:p w14:paraId="3B4E5549" w14:textId="77777777" w:rsidR="00D52213" w:rsidRPr="00C30076" w:rsidRDefault="00D52213" w:rsidP="00D52213">
      <w:pPr>
        <w:pStyle w:val="ListParagraph"/>
        <w:numPr>
          <w:ilvl w:val="0"/>
          <w:numId w:val="19"/>
        </w:numPr>
        <w:rPr>
          <w:color w:val="2E74B5" w:themeColor="accent1" w:themeShade="BF"/>
          <w:sz w:val="28"/>
          <w:szCs w:val="28"/>
        </w:rPr>
      </w:pPr>
      <w:r w:rsidRPr="00C30076">
        <w:rPr>
          <w:color w:val="2E74B5" w:themeColor="accent1" w:themeShade="BF"/>
          <w:sz w:val="28"/>
          <w:szCs w:val="28"/>
        </w:rPr>
        <w:t>Alternate Flows</w:t>
      </w:r>
    </w:p>
    <w:p w14:paraId="472A9D46" w14:textId="77777777" w:rsidR="00D52213" w:rsidRDefault="00D52213" w:rsidP="00D52213">
      <w:pPr>
        <w:pStyle w:val="ListParagraph"/>
        <w:ind w:left="792"/>
      </w:pPr>
      <w:r>
        <w:t>N/A</w:t>
      </w:r>
    </w:p>
    <w:p w14:paraId="48E05DDF" w14:textId="77777777" w:rsidR="00D52213" w:rsidRPr="00C30076" w:rsidRDefault="00D52213" w:rsidP="00D52213">
      <w:pPr>
        <w:pStyle w:val="ListParagraph"/>
        <w:numPr>
          <w:ilvl w:val="0"/>
          <w:numId w:val="19"/>
        </w:numPr>
        <w:rPr>
          <w:color w:val="2E74B5" w:themeColor="accent1" w:themeShade="BF"/>
          <w:sz w:val="28"/>
          <w:szCs w:val="28"/>
        </w:rPr>
      </w:pPr>
      <w:r w:rsidRPr="00C30076">
        <w:rPr>
          <w:color w:val="2E74B5" w:themeColor="accent1" w:themeShade="BF"/>
          <w:sz w:val="28"/>
          <w:szCs w:val="28"/>
        </w:rPr>
        <w:t>Post-conditions</w:t>
      </w:r>
    </w:p>
    <w:p w14:paraId="0B041E6A" w14:textId="2508A150" w:rsidR="00482112" w:rsidRDefault="00D52213" w:rsidP="00D52213">
      <w:pPr>
        <w:rPr>
          <w:ins w:id="602" w:author="Andrew Greiner" w:date="2020-06-15T21:46:00Z"/>
        </w:rPr>
      </w:pPr>
      <w:r>
        <w:t>Bore pump has fill instruction with the determined timer.</w:t>
      </w:r>
    </w:p>
    <w:p w14:paraId="57213D0C" w14:textId="77777777" w:rsidR="007146D2" w:rsidRDefault="007146D2" w:rsidP="00D52213"/>
    <w:p w14:paraId="54396403" w14:textId="7B0FE099" w:rsidR="00D52213" w:rsidRDefault="00D52213" w:rsidP="00D52213">
      <w:pPr>
        <w:pStyle w:val="Heading1"/>
        <w:spacing w:before="0" w:after="120"/>
        <w:jc w:val="center"/>
      </w:pPr>
      <w:r>
        <w:t xml:space="preserve">Use-Case: </w:t>
      </w:r>
      <w:bookmarkStart w:id="603" w:name="_Hlk42538643"/>
      <w:r>
        <w:t>Bore pump controller</w:t>
      </w:r>
      <w:del w:id="604" w:author="Andrew Greiner" w:date="2020-06-15T21:25:00Z">
        <w:r w:rsidDel="0087425A">
          <w:delText xml:space="preserve"> is</w:delText>
        </w:r>
      </w:del>
      <w:r>
        <w:t xml:space="preserve"> restart</w:t>
      </w:r>
      <w:ins w:id="605" w:author="Andrew Greiner" w:date="2020-06-15T21:25:00Z">
        <w:r w:rsidR="0087425A">
          <w:t>ing</w:t>
        </w:r>
      </w:ins>
      <w:del w:id="606" w:author="Andrew Greiner" w:date="2020-06-15T21:25:00Z">
        <w:r w:rsidDel="0087425A">
          <w:delText>ed and needs to</w:delText>
        </w:r>
      </w:del>
      <w:r>
        <w:t xml:space="preserve"> log</w:t>
      </w:r>
      <w:ins w:id="607" w:author="Andrew Greiner" w:date="2020-06-15T21:25:00Z">
        <w:r w:rsidR="0087425A">
          <w:t>s</w:t>
        </w:r>
      </w:ins>
      <w:r>
        <w:t xml:space="preserve"> to dashboard</w:t>
      </w:r>
      <w:bookmarkEnd w:id="603"/>
    </w:p>
    <w:p w14:paraId="38BEB7C8" w14:textId="77777777" w:rsidR="00D52213" w:rsidRPr="00C30076" w:rsidRDefault="00D52213" w:rsidP="00D52213">
      <w:pPr>
        <w:pStyle w:val="ListParagraph"/>
        <w:numPr>
          <w:ilvl w:val="0"/>
          <w:numId w:val="20"/>
        </w:numPr>
        <w:rPr>
          <w:color w:val="2E74B5" w:themeColor="accent1" w:themeShade="BF"/>
          <w:sz w:val="28"/>
          <w:szCs w:val="28"/>
        </w:rPr>
      </w:pPr>
      <w:r w:rsidRPr="00C30076">
        <w:rPr>
          <w:color w:val="2E74B5" w:themeColor="accent1" w:themeShade="BF"/>
          <w:sz w:val="28"/>
          <w:szCs w:val="28"/>
        </w:rPr>
        <w:t>Brief Description</w:t>
      </w:r>
    </w:p>
    <w:p w14:paraId="079D54B1" w14:textId="1D7E6A67" w:rsidR="00D52213" w:rsidRDefault="00D52213" w:rsidP="00D52213">
      <w:pPr>
        <w:ind w:left="1080"/>
      </w:pPr>
      <w:r>
        <w:t>When the pump controller has been restarted (likely due to power loss to bore pump) an extra flag is sent in the next status message to log to the dashboard</w:t>
      </w:r>
    </w:p>
    <w:p w14:paraId="39C6C665" w14:textId="77777777" w:rsidR="00D52213" w:rsidRPr="00EA676D" w:rsidRDefault="00D52213" w:rsidP="00D52213">
      <w:pPr>
        <w:pStyle w:val="ListParagraph"/>
        <w:numPr>
          <w:ilvl w:val="0"/>
          <w:numId w:val="20"/>
        </w:numPr>
        <w:rPr>
          <w:color w:val="2E74B5" w:themeColor="accent1" w:themeShade="BF"/>
          <w:sz w:val="28"/>
          <w:szCs w:val="28"/>
        </w:rPr>
      </w:pPr>
      <w:r w:rsidRPr="00EA676D">
        <w:rPr>
          <w:color w:val="2E74B5" w:themeColor="accent1" w:themeShade="BF"/>
          <w:sz w:val="28"/>
          <w:szCs w:val="28"/>
        </w:rPr>
        <w:t>Actors</w:t>
      </w:r>
    </w:p>
    <w:p w14:paraId="19B5DE18" w14:textId="77777777" w:rsidR="00D52213" w:rsidRDefault="00D52213" w:rsidP="00D52213">
      <w:pPr>
        <w:pStyle w:val="ListParagraph"/>
        <w:numPr>
          <w:ilvl w:val="1"/>
          <w:numId w:val="20"/>
        </w:numPr>
      </w:pPr>
      <w:r>
        <w:lastRenderedPageBreak/>
        <w:t>Bore pump control system</w:t>
      </w:r>
    </w:p>
    <w:p w14:paraId="71160A8B" w14:textId="77777777" w:rsidR="00D52213" w:rsidRDefault="00D52213" w:rsidP="00D52213">
      <w:pPr>
        <w:pStyle w:val="ListParagraph"/>
        <w:ind w:left="1080"/>
      </w:pPr>
      <w:r>
        <w:t>The bore pump control system interprets the status messages from the pump and responds</w:t>
      </w:r>
    </w:p>
    <w:p w14:paraId="57ECB86C" w14:textId="77777777" w:rsidR="00D52213" w:rsidRPr="00C30076" w:rsidRDefault="00D52213" w:rsidP="00D52213">
      <w:pPr>
        <w:pStyle w:val="ListParagraph"/>
        <w:numPr>
          <w:ilvl w:val="0"/>
          <w:numId w:val="20"/>
        </w:numPr>
        <w:rPr>
          <w:color w:val="2E74B5" w:themeColor="accent1" w:themeShade="BF"/>
          <w:sz w:val="28"/>
          <w:szCs w:val="28"/>
        </w:rPr>
      </w:pPr>
      <w:r w:rsidRPr="00C30076">
        <w:rPr>
          <w:color w:val="2E74B5" w:themeColor="accent1" w:themeShade="BF"/>
          <w:sz w:val="28"/>
          <w:szCs w:val="28"/>
        </w:rPr>
        <w:t>Pre-Conditions</w:t>
      </w:r>
    </w:p>
    <w:p w14:paraId="2F6BDC35" w14:textId="7461F359" w:rsidR="00D52213" w:rsidRDefault="00D52213" w:rsidP="00D52213">
      <w:pPr>
        <w:pStyle w:val="ListParagraph"/>
        <w:numPr>
          <w:ilvl w:val="1"/>
          <w:numId w:val="20"/>
        </w:numPr>
      </w:pPr>
      <w:r>
        <w:t>The Bore pump controller has been power cycled.</w:t>
      </w:r>
    </w:p>
    <w:p w14:paraId="57EB9B71" w14:textId="77777777" w:rsidR="00D52213" w:rsidRDefault="00D52213" w:rsidP="00D52213">
      <w:pPr>
        <w:pStyle w:val="ListParagraph"/>
        <w:ind w:left="1080"/>
      </w:pPr>
    </w:p>
    <w:p w14:paraId="04B7351E" w14:textId="77777777" w:rsidR="00D52213" w:rsidRPr="009E6ADF" w:rsidRDefault="00D52213" w:rsidP="00D52213">
      <w:pPr>
        <w:pStyle w:val="ListParagraph"/>
        <w:numPr>
          <w:ilvl w:val="0"/>
          <w:numId w:val="20"/>
        </w:numPr>
        <w:rPr>
          <w:color w:val="2E74B5" w:themeColor="accent1" w:themeShade="BF"/>
          <w:sz w:val="28"/>
          <w:szCs w:val="28"/>
        </w:rPr>
      </w:pPr>
      <w:r w:rsidRPr="00C30076">
        <w:rPr>
          <w:color w:val="2E74B5" w:themeColor="accent1" w:themeShade="BF"/>
          <w:sz w:val="28"/>
          <w:szCs w:val="28"/>
        </w:rPr>
        <w:t>Normal Flow</w:t>
      </w:r>
    </w:p>
    <w:tbl>
      <w:tblPr>
        <w:tblStyle w:val="TableGrid"/>
        <w:tblW w:w="0" w:type="auto"/>
        <w:tblLook w:val="04A0" w:firstRow="1" w:lastRow="0" w:firstColumn="1" w:lastColumn="0" w:noHBand="0" w:noVBand="1"/>
      </w:tblPr>
      <w:tblGrid>
        <w:gridCol w:w="4508"/>
        <w:gridCol w:w="4508"/>
      </w:tblGrid>
      <w:tr w:rsidR="00D52213" w14:paraId="5F990221" w14:textId="77777777" w:rsidTr="0071398E">
        <w:tc>
          <w:tcPr>
            <w:tcW w:w="4508" w:type="dxa"/>
          </w:tcPr>
          <w:p w14:paraId="037D6511" w14:textId="77777777" w:rsidR="00D52213" w:rsidRDefault="00D52213" w:rsidP="0071398E">
            <w:pPr>
              <w:pStyle w:val="ListParagraph"/>
              <w:ind w:left="0"/>
              <w:jc w:val="center"/>
            </w:pPr>
            <w:r>
              <w:t>Actor</w:t>
            </w:r>
          </w:p>
        </w:tc>
        <w:tc>
          <w:tcPr>
            <w:tcW w:w="4508" w:type="dxa"/>
          </w:tcPr>
          <w:p w14:paraId="7C9AF43F" w14:textId="77777777" w:rsidR="00D52213" w:rsidRDefault="00D52213" w:rsidP="0071398E">
            <w:pPr>
              <w:pStyle w:val="ListParagraph"/>
              <w:ind w:left="0"/>
              <w:jc w:val="center"/>
            </w:pPr>
            <w:r>
              <w:t>System</w:t>
            </w:r>
          </w:p>
        </w:tc>
      </w:tr>
      <w:tr w:rsidR="00D52213" w14:paraId="5CBB2D88" w14:textId="77777777" w:rsidTr="0071398E">
        <w:tc>
          <w:tcPr>
            <w:tcW w:w="4508" w:type="dxa"/>
          </w:tcPr>
          <w:p w14:paraId="0BF3A5E6" w14:textId="77777777" w:rsidR="00D52213" w:rsidRDefault="00D52213" w:rsidP="0071398E">
            <w:pPr>
              <w:pStyle w:val="ListParagraph"/>
              <w:ind w:left="0"/>
            </w:pPr>
          </w:p>
        </w:tc>
        <w:tc>
          <w:tcPr>
            <w:tcW w:w="4508" w:type="dxa"/>
          </w:tcPr>
          <w:p w14:paraId="1D303057" w14:textId="33E63285" w:rsidR="00D52213" w:rsidRDefault="00D52213" w:rsidP="0071398E">
            <w:pPr>
              <w:pStyle w:val="ListParagraph"/>
              <w:ind w:left="0"/>
            </w:pPr>
            <w:r>
              <w:t>1. Bore pump controller detects that it is</w:t>
            </w:r>
            <w:r w:rsidR="00307FE7">
              <w:t xml:space="preserve"> restarted.</w:t>
            </w:r>
          </w:p>
        </w:tc>
      </w:tr>
      <w:tr w:rsidR="00D52213" w14:paraId="1926663B" w14:textId="77777777" w:rsidTr="0071398E">
        <w:trPr>
          <w:trHeight w:val="259"/>
        </w:trPr>
        <w:tc>
          <w:tcPr>
            <w:tcW w:w="4508" w:type="dxa"/>
          </w:tcPr>
          <w:p w14:paraId="13CE8F87" w14:textId="77777777" w:rsidR="00D52213" w:rsidRDefault="00D52213" w:rsidP="0071398E">
            <w:pPr>
              <w:pStyle w:val="ListParagraph"/>
              <w:ind w:left="0"/>
            </w:pPr>
          </w:p>
        </w:tc>
        <w:tc>
          <w:tcPr>
            <w:tcW w:w="4508" w:type="dxa"/>
          </w:tcPr>
          <w:p w14:paraId="7664EEB4" w14:textId="737EBA03" w:rsidR="00D52213" w:rsidRDefault="00D52213" w:rsidP="0071398E">
            <w:pPr>
              <w:pStyle w:val="ListParagraph"/>
              <w:ind w:left="0"/>
            </w:pPr>
            <w:r>
              <w:t>2</w:t>
            </w:r>
            <w:r w:rsidR="00307FE7">
              <w:t xml:space="preserve">. Status message pump restart flag is set for next status message.  Message is sent to </w:t>
            </w:r>
            <w:proofErr w:type="spellStart"/>
            <w:r w:rsidR="00307FE7">
              <w:t>thingsboard</w:t>
            </w:r>
            <w:proofErr w:type="spellEnd"/>
            <w:r w:rsidR="00307FE7">
              <w:t>.</w:t>
            </w:r>
          </w:p>
        </w:tc>
      </w:tr>
      <w:tr w:rsidR="00D52213" w14:paraId="35ADD428" w14:textId="77777777" w:rsidTr="0071398E">
        <w:tc>
          <w:tcPr>
            <w:tcW w:w="4508" w:type="dxa"/>
          </w:tcPr>
          <w:p w14:paraId="712C9C34" w14:textId="77777777" w:rsidR="00D52213" w:rsidRDefault="00D52213" w:rsidP="0071398E">
            <w:pPr>
              <w:pStyle w:val="ListParagraph"/>
              <w:ind w:left="0"/>
            </w:pPr>
          </w:p>
        </w:tc>
        <w:tc>
          <w:tcPr>
            <w:tcW w:w="4508" w:type="dxa"/>
          </w:tcPr>
          <w:p w14:paraId="57716EA0" w14:textId="25400F4E" w:rsidR="00D52213" w:rsidRDefault="00D52213" w:rsidP="0071398E">
            <w:pPr>
              <w:pStyle w:val="ListParagraph"/>
              <w:ind w:left="0"/>
            </w:pPr>
            <w:r>
              <w:t>3.</w:t>
            </w:r>
            <w:r w:rsidR="00307FE7">
              <w:t>The dashboard logs that the pump controller has been restarted.</w:t>
            </w:r>
          </w:p>
        </w:tc>
      </w:tr>
    </w:tbl>
    <w:p w14:paraId="68B0C8D0" w14:textId="77777777" w:rsidR="00D52213" w:rsidRDefault="00D52213" w:rsidP="00D52213">
      <w:pPr>
        <w:pStyle w:val="ListParagraph"/>
        <w:ind w:left="360"/>
      </w:pPr>
      <w:r>
        <w:t>The use case ends.</w:t>
      </w:r>
    </w:p>
    <w:p w14:paraId="6114BBF0" w14:textId="77777777" w:rsidR="00D52213" w:rsidRDefault="00D52213" w:rsidP="00D52213">
      <w:pPr>
        <w:pStyle w:val="ListParagraph"/>
        <w:ind w:left="0"/>
      </w:pPr>
    </w:p>
    <w:p w14:paraId="737AC0FF" w14:textId="77777777" w:rsidR="00D52213" w:rsidRPr="00C30076" w:rsidRDefault="00D52213" w:rsidP="00D52213">
      <w:pPr>
        <w:pStyle w:val="ListParagraph"/>
        <w:numPr>
          <w:ilvl w:val="0"/>
          <w:numId w:val="20"/>
        </w:numPr>
        <w:rPr>
          <w:color w:val="2E74B5" w:themeColor="accent1" w:themeShade="BF"/>
          <w:sz w:val="28"/>
          <w:szCs w:val="28"/>
        </w:rPr>
      </w:pPr>
      <w:r w:rsidRPr="00C30076">
        <w:rPr>
          <w:color w:val="2E74B5" w:themeColor="accent1" w:themeShade="BF"/>
          <w:sz w:val="28"/>
          <w:szCs w:val="28"/>
        </w:rPr>
        <w:t>Alternate Flows</w:t>
      </w:r>
    </w:p>
    <w:p w14:paraId="474AFC89" w14:textId="77777777" w:rsidR="00D52213" w:rsidRDefault="00D52213" w:rsidP="00D52213">
      <w:pPr>
        <w:pStyle w:val="ListParagraph"/>
        <w:ind w:left="792"/>
      </w:pPr>
      <w:r>
        <w:t>N/A</w:t>
      </w:r>
    </w:p>
    <w:p w14:paraId="22C6DE07" w14:textId="77777777" w:rsidR="00D52213" w:rsidRPr="00C30076" w:rsidRDefault="00D52213" w:rsidP="00D52213">
      <w:pPr>
        <w:pStyle w:val="ListParagraph"/>
        <w:numPr>
          <w:ilvl w:val="0"/>
          <w:numId w:val="20"/>
        </w:numPr>
        <w:rPr>
          <w:color w:val="2E74B5" w:themeColor="accent1" w:themeShade="BF"/>
          <w:sz w:val="28"/>
          <w:szCs w:val="28"/>
        </w:rPr>
      </w:pPr>
      <w:r w:rsidRPr="00C30076">
        <w:rPr>
          <w:color w:val="2E74B5" w:themeColor="accent1" w:themeShade="BF"/>
          <w:sz w:val="28"/>
          <w:szCs w:val="28"/>
        </w:rPr>
        <w:t>Post-conditions</w:t>
      </w:r>
    </w:p>
    <w:p w14:paraId="4240663E" w14:textId="421C3599" w:rsidR="00D52213" w:rsidRDefault="00307FE7" w:rsidP="00D52213">
      <w:r>
        <w:t>Thingsboard has a log of when the pump controller has restarted.</w:t>
      </w:r>
    </w:p>
    <w:p w14:paraId="14FD7145" w14:textId="59EF3091" w:rsidR="006D699C" w:rsidRDefault="006D699C" w:rsidP="006D699C"/>
    <w:p w14:paraId="2B876DDD" w14:textId="577EE61C" w:rsidR="002209FB" w:rsidRDefault="002209FB" w:rsidP="002209FB">
      <w:pPr>
        <w:pStyle w:val="Heading1"/>
        <w:spacing w:before="0" w:after="120"/>
        <w:jc w:val="center"/>
        <w:rPr>
          <w:ins w:id="608" w:author="Andrew Greiner" w:date="2020-06-20T11:43:00Z"/>
        </w:rPr>
      </w:pPr>
      <w:ins w:id="609" w:author="Andrew Greiner" w:date="2020-06-20T11:43:00Z">
        <w:r>
          <w:t xml:space="preserve">Use-Case: </w:t>
        </w:r>
        <w:del w:id="610" w:author="David Taylor" w:date="2020-08-18T20:45:00Z">
          <w:r w:rsidDel="008F4CE4">
            <w:delText>Bore P</w:delText>
          </w:r>
        </w:del>
      </w:ins>
      <w:bookmarkStart w:id="611" w:name="_Hlk48675960"/>
      <w:ins w:id="612" w:author="David Taylor" w:date="2020-08-18T20:45:00Z">
        <w:r w:rsidR="008F4CE4">
          <w:t>P</w:t>
        </w:r>
      </w:ins>
      <w:ins w:id="613" w:author="Andrew Greiner" w:date="2020-06-20T11:43:00Z">
        <w:r>
          <w:t xml:space="preserve">ump </w:t>
        </w:r>
        <w:del w:id="614" w:author="David Taylor" w:date="2020-08-18T20:45:00Z">
          <w:r w:rsidDel="008F4CE4">
            <w:delText>C</w:delText>
          </w:r>
        </w:del>
      </w:ins>
      <w:ins w:id="615" w:author="David Taylor" w:date="2020-08-18T20:45:00Z">
        <w:r w:rsidR="008F4CE4">
          <w:t>c</w:t>
        </w:r>
      </w:ins>
      <w:ins w:id="616" w:author="Andrew Greiner" w:date="2020-06-20T11:43:00Z">
        <w:r>
          <w:t xml:space="preserve">ontroller </w:t>
        </w:r>
      </w:ins>
      <w:ins w:id="617" w:author="David Taylor" w:date="2020-08-18T20:45:00Z">
        <w:r w:rsidR="008F4CE4">
          <w:t>w</w:t>
        </w:r>
      </w:ins>
      <w:ins w:id="618" w:author="Andrew Greiner" w:date="2020-06-20T11:43:00Z">
        <w:del w:id="619" w:author="David Taylor" w:date="2020-08-18T17:12:00Z">
          <w:r w:rsidDel="00000672">
            <w:delText>Ignores Invalid Instructions</w:delText>
          </w:r>
        </w:del>
      </w:ins>
      <w:ins w:id="620" w:author="David Taylor" w:date="2020-08-18T17:12:00Z">
        <w:r w:rsidR="00000672">
          <w:t xml:space="preserve">ill </w:t>
        </w:r>
      </w:ins>
      <w:ins w:id="621" w:author="David Taylor" w:date="2020-08-18T20:45:00Z">
        <w:r w:rsidR="008F4CE4">
          <w:t>n</w:t>
        </w:r>
      </w:ins>
      <w:ins w:id="622" w:author="David Taylor" w:date="2020-08-18T17:12:00Z">
        <w:r w:rsidR="00000672">
          <w:t xml:space="preserve">ot </w:t>
        </w:r>
      </w:ins>
      <w:ins w:id="623" w:author="David Taylor" w:date="2020-08-18T20:45:00Z">
        <w:r w:rsidR="008F4CE4">
          <w:t>s</w:t>
        </w:r>
      </w:ins>
      <w:ins w:id="624" w:author="David Taylor" w:date="2020-08-18T17:12:00Z">
        <w:r w:rsidR="00000672">
          <w:t xml:space="preserve">tart </w:t>
        </w:r>
      </w:ins>
      <w:ins w:id="625" w:author="David Taylor" w:date="2020-08-18T20:45:00Z">
        <w:r w:rsidR="008F4CE4">
          <w:t>p</w:t>
        </w:r>
      </w:ins>
      <w:ins w:id="626" w:author="David Taylor" w:date="2020-08-18T17:12:00Z">
        <w:r w:rsidR="00000672">
          <w:t xml:space="preserve">ump </w:t>
        </w:r>
      </w:ins>
      <w:ins w:id="627" w:author="David Taylor" w:date="2020-08-18T20:45:00Z">
        <w:r w:rsidR="008F4CE4">
          <w:t>i</w:t>
        </w:r>
      </w:ins>
      <w:ins w:id="628" w:author="David Taylor" w:date="2020-08-18T17:12:00Z">
        <w:r w:rsidR="00000672">
          <w:t xml:space="preserve">f </w:t>
        </w:r>
      </w:ins>
      <w:ins w:id="629" w:author="David Taylor" w:date="2020-08-18T20:45:00Z">
        <w:r w:rsidR="008F4CE4">
          <w:t>a</w:t>
        </w:r>
      </w:ins>
      <w:ins w:id="630" w:author="David Taylor" w:date="2020-08-18T17:12:00Z">
        <w:r w:rsidR="00000672">
          <w:t>n</w:t>
        </w:r>
      </w:ins>
      <w:ins w:id="631" w:author="David Taylor" w:date="2020-08-18T17:13:00Z">
        <w:r w:rsidR="00CC1F23">
          <w:t>y</w:t>
        </w:r>
      </w:ins>
      <w:ins w:id="632" w:author="David Taylor" w:date="2020-08-18T17:12:00Z">
        <w:r w:rsidR="00000672">
          <w:t xml:space="preserve"> </w:t>
        </w:r>
      </w:ins>
      <w:ins w:id="633" w:author="David Taylor" w:date="2020-08-18T20:45:00Z">
        <w:r w:rsidR="008F4CE4">
          <w:t>i</w:t>
        </w:r>
      </w:ins>
      <w:ins w:id="634" w:author="David Taylor" w:date="2020-08-18T17:12:00Z">
        <w:r w:rsidR="00000672">
          <w:t xml:space="preserve">nput </w:t>
        </w:r>
      </w:ins>
      <w:ins w:id="635" w:author="David Taylor" w:date="2020-08-18T20:45:00Z">
        <w:r w:rsidR="008F4CE4">
          <w:t>a</w:t>
        </w:r>
      </w:ins>
      <w:ins w:id="636" w:author="David Taylor" w:date="2020-08-18T17:12:00Z">
        <w:r w:rsidR="00000672">
          <w:t xml:space="preserve">larm </w:t>
        </w:r>
      </w:ins>
      <w:ins w:id="637" w:author="David Taylor" w:date="2020-08-18T20:45:00Z">
        <w:r w:rsidR="008F4CE4">
          <w:t>l</w:t>
        </w:r>
      </w:ins>
      <w:ins w:id="638" w:author="David Taylor" w:date="2020-08-18T17:12:00Z">
        <w:r w:rsidR="00000672">
          <w:t xml:space="preserve">ine </w:t>
        </w:r>
      </w:ins>
      <w:ins w:id="639" w:author="David Taylor" w:date="2020-08-18T20:45:00Z">
        <w:r w:rsidR="008F4CE4">
          <w:t>i</w:t>
        </w:r>
      </w:ins>
      <w:ins w:id="640" w:author="David Taylor" w:date="2020-08-18T17:12:00Z">
        <w:r w:rsidR="00000672">
          <w:t xml:space="preserve">s </w:t>
        </w:r>
      </w:ins>
      <w:ins w:id="641" w:author="David Taylor" w:date="2020-08-18T20:45:00Z">
        <w:r w:rsidR="008F4CE4">
          <w:t>a</w:t>
        </w:r>
      </w:ins>
      <w:ins w:id="642" w:author="David Taylor" w:date="2020-08-18T17:12:00Z">
        <w:r w:rsidR="00000672">
          <w:t>sserted</w:t>
        </w:r>
      </w:ins>
      <w:bookmarkEnd w:id="611"/>
    </w:p>
    <w:p w14:paraId="058E8477" w14:textId="77777777" w:rsidR="002209FB" w:rsidRPr="00C30076" w:rsidRDefault="002209FB">
      <w:pPr>
        <w:pStyle w:val="ListParagraph"/>
        <w:numPr>
          <w:ilvl w:val="0"/>
          <w:numId w:val="21"/>
        </w:numPr>
        <w:rPr>
          <w:ins w:id="643" w:author="Andrew Greiner" w:date="2020-06-20T11:43:00Z"/>
          <w:color w:val="2E74B5" w:themeColor="accent1" w:themeShade="BF"/>
          <w:sz w:val="28"/>
          <w:szCs w:val="28"/>
        </w:rPr>
        <w:pPrChange w:id="644" w:author="Andrew Greiner" w:date="2020-06-20T11:43:00Z">
          <w:pPr>
            <w:pStyle w:val="ListParagraph"/>
            <w:numPr>
              <w:numId w:val="20"/>
            </w:numPr>
            <w:ind w:left="360" w:hanging="360"/>
          </w:pPr>
        </w:pPrChange>
      </w:pPr>
      <w:ins w:id="645" w:author="Andrew Greiner" w:date="2020-06-20T11:43:00Z">
        <w:r w:rsidRPr="00C30076">
          <w:rPr>
            <w:color w:val="2E74B5" w:themeColor="accent1" w:themeShade="BF"/>
            <w:sz w:val="28"/>
            <w:szCs w:val="28"/>
          </w:rPr>
          <w:t>Brief Description</w:t>
        </w:r>
      </w:ins>
    </w:p>
    <w:p w14:paraId="477C8027" w14:textId="7FC328B2" w:rsidR="002209FB" w:rsidRDefault="002209FB" w:rsidP="002209FB">
      <w:pPr>
        <w:ind w:left="1080"/>
        <w:rPr>
          <w:ins w:id="646" w:author="Andrew Greiner" w:date="2020-06-20T11:43:00Z"/>
        </w:rPr>
      </w:pPr>
      <w:ins w:id="647" w:author="Andrew Greiner" w:date="2020-06-20T11:43:00Z">
        <w:r>
          <w:t xml:space="preserve">When the Bore Pump receives an instruction message it checks to see if </w:t>
        </w:r>
      </w:ins>
      <w:ins w:id="648" w:author="Andrew Greiner" w:date="2020-06-20T11:44:00Z">
        <w:r>
          <w:t xml:space="preserve">the current status of the pump would prevent turning on.  If </w:t>
        </w:r>
        <w:proofErr w:type="gramStart"/>
        <w:r>
          <w:t>so</w:t>
        </w:r>
        <w:proofErr w:type="gramEnd"/>
        <w:r>
          <w:t xml:space="preserve"> the message is ignored</w:t>
        </w:r>
      </w:ins>
    </w:p>
    <w:p w14:paraId="0E4D377B" w14:textId="77777777" w:rsidR="002209FB" w:rsidRPr="00EA676D" w:rsidRDefault="002209FB">
      <w:pPr>
        <w:pStyle w:val="ListParagraph"/>
        <w:numPr>
          <w:ilvl w:val="0"/>
          <w:numId w:val="21"/>
        </w:numPr>
        <w:rPr>
          <w:ins w:id="649" w:author="Andrew Greiner" w:date="2020-06-20T11:43:00Z"/>
          <w:color w:val="2E74B5" w:themeColor="accent1" w:themeShade="BF"/>
          <w:sz w:val="28"/>
          <w:szCs w:val="28"/>
        </w:rPr>
        <w:pPrChange w:id="650" w:author="Andrew Greiner" w:date="2020-06-20T11:43:00Z">
          <w:pPr>
            <w:pStyle w:val="ListParagraph"/>
            <w:numPr>
              <w:numId w:val="20"/>
            </w:numPr>
            <w:ind w:left="360" w:hanging="360"/>
          </w:pPr>
        </w:pPrChange>
      </w:pPr>
      <w:ins w:id="651" w:author="Andrew Greiner" w:date="2020-06-20T11:43:00Z">
        <w:r w:rsidRPr="00EA676D">
          <w:rPr>
            <w:color w:val="2E74B5" w:themeColor="accent1" w:themeShade="BF"/>
            <w:sz w:val="28"/>
            <w:szCs w:val="28"/>
          </w:rPr>
          <w:t>Actors</w:t>
        </w:r>
      </w:ins>
    </w:p>
    <w:p w14:paraId="43561EF5" w14:textId="77777777" w:rsidR="002209FB" w:rsidRDefault="002209FB">
      <w:pPr>
        <w:pStyle w:val="ListParagraph"/>
        <w:numPr>
          <w:ilvl w:val="1"/>
          <w:numId w:val="21"/>
        </w:numPr>
        <w:rPr>
          <w:ins w:id="652" w:author="Andrew Greiner" w:date="2020-06-20T11:43:00Z"/>
        </w:rPr>
        <w:pPrChange w:id="653" w:author="Andrew Greiner" w:date="2020-06-20T11:43:00Z">
          <w:pPr>
            <w:pStyle w:val="ListParagraph"/>
            <w:numPr>
              <w:ilvl w:val="1"/>
              <w:numId w:val="20"/>
            </w:numPr>
            <w:ind w:left="792" w:hanging="432"/>
          </w:pPr>
        </w:pPrChange>
      </w:pPr>
      <w:ins w:id="654" w:author="Andrew Greiner" w:date="2020-06-20T11:43:00Z">
        <w:r>
          <w:t>Bore pump control system</w:t>
        </w:r>
      </w:ins>
    </w:p>
    <w:p w14:paraId="59EE7C76" w14:textId="77777777" w:rsidR="002209FB" w:rsidRDefault="002209FB" w:rsidP="002209FB">
      <w:pPr>
        <w:pStyle w:val="ListParagraph"/>
        <w:ind w:left="1080"/>
        <w:rPr>
          <w:ins w:id="655" w:author="Andrew Greiner" w:date="2020-06-20T11:43:00Z"/>
        </w:rPr>
      </w:pPr>
      <w:ins w:id="656" w:author="Andrew Greiner" w:date="2020-06-20T11:43:00Z">
        <w:r>
          <w:t>The bore pump control system interprets the status messages from the pump and responds</w:t>
        </w:r>
      </w:ins>
    </w:p>
    <w:p w14:paraId="2D29A471" w14:textId="77777777" w:rsidR="002209FB" w:rsidRPr="00C30076" w:rsidRDefault="002209FB">
      <w:pPr>
        <w:pStyle w:val="ListParagraph"/>
        <w:numPr>
          <w:ilvl w:val="0"/>
          <w:numId w:val="21"/>
        </w:numPr>
        <w:rPr>
          <w:ins w:id="657" w:author="Andrew Greiner" w:date="2020-06-20T11:43:00Z"/>
          <w:color w:val="2E74B5" w:themeColor="accent1" w:themeShade="BF"/>
          <w:sz w:val="28"/>
          <w:szCs w:val="28"/>
        </w:rPr>
        <w:pPrChange w:id="658" w:author="Andrew Greiner" w:date="2020-06-20T11:43:00Z">
          <w:pPr>
            <w:pStyle w:val="ListParagraph"/>
            <w:numPr>
              <w:numId w:val="20"/>
            </w:numPr>
            <w:ind w:left="360" w:hanging="360"/>
          </w:pPr>
        </w:pPrChange>
      </w:pPr>
      <w:ins w:id="659" w:author="Andrew Greiner" w:date="2020-06-20T11:43:00Z">
        <w:r w:rsidRPr="00C30076">
          <w:rPr>
            <w:color w:val="2E74B5" w:themeColor="accent1" w:themeShade="BF"/>
            <w:sz w:val="28"/>
            <w:szCs w:val="28"/>
          </w:rPr>
          <w:t>Pre-Conditions</w:t>
        </w:r>
      </w:ins>
    </w:p>
    <w:p w14:paraId="31965A45" w14:textId="4D542AF1" w:rsidR="002209FB" w:rsidRDefault="002209FB">
      <w:pPr>
        <w:pStyle w:val="ListParagraph"/>
        <w:numPr>
          <w:ilvl w:val="1"/>
          <w:numId w:val="21"/>
        </w:numPr>
        <w:rPr>
          <w:ins w:id="660" w:author="Andrew Greiner" w:date="2020-06-20T11:43:00Z"/>
        </w:rPr>
        <w:pPrChange w:id="661" w:author="Andrew Greiner" w:date="2020-06-20T11:43:00Z">
          <w:pPr>
            <w:pStyle w:val="ListParagraph"/>
            <w:numPr>
              <w:ilvl w:val="1"/>
              <w:numId w:val="20"/>
            </w:numPr>
            <w:ind w:left="792" w:hanging="432"/>
          </w:pPr>
        </w:pPrChange>
      </w:pPr>
      <w:ins w:id="662" w:author="Andrew Greiner" w:date="2020-06-20T11:43:00Z">
        <w:r>
          <w:t>The Bore pump controller</w:t>
        </w:r>
      </w:ins>
      <w:ins w:id="663" w:author="Andrew Greiner" w:date="2020-06-20T11:44:00Z">
        <w:r>
          <w:t xml:space="preserve"> in on and has a status that would prevent the pump being turned on</w:t>
        </w:r>
      </w:ins>
      <w:ins w:id="664" w:author="Andrew Greiner" w:date="2020-06-20T11:45:00Z">
        <w:r>
          <w:t xml:space="preserve"> </w:t>
        </w:r>
      </w:ins>
      <w:ins w:id="665" w:author="Andrew Greiner" w:date="2020-06-20T11:44:00Z">
        <w:r>
          <w:t>(e.g. low bore level)</w:t>
        </w:r>
      </w:ins>
      <w:ins w:id="666" w:author="Andrew Greiner" w:date="2020-06-20T11:45:00Z">
        <w:r>
          <w:t>.</w:t>
        </w:r>
      </w:ins>
    </w:p>
    <w:p w14:paraId="7011CD06" w14:textId="31004DC6" w:rsidR="002209FB" w:rsidRDefault="002209FB" w:rsidP="002209FB">
      <w:pPr>
        <w:pStyle w:val="ListParagraph"/>
        <w:ind w:left="1080"/>
        <w:rPr>
          <w:ins w:id="667" w:author="Andrew Greiner" w:date="2020-06-20T11:45:00Z"/>
        </w:rPr>
      </w:pPr>
    </w:p>
    <w:p w14:paraId="73B45FD2" w14:textId="69CCF2A6" w:rsidR="002209FB" w:rsidRDefault="002209FB" w:rsidP="002209FB">
      <w:pPr>
        <w:pStyle w:val="ListParagraph"/>
        <w:ind w:left="1080"/>
        <w:rPr>
          <w:ins w:id="668" w:author="Andrew Greiner" w:date="2020-06-20T11:45:00Z"/>
        </w:rPr>
      </w:pPr>
    </w:p>
    <w:p w14:paraId="7685B1C7" w14:textId="02021994" w:rsidR="002209FB" w:rsidRDefault="002209FB" w:rsidP="002209FB">
      <w:pPr>
        <w:pStyle w:val="ListParagraph"/>
        <w:ind w:left="1080"/>
        <w:rPr>
          <w:ins w:id="669" w:author="Andrew Greiner" w:date="2020-06-20T11:45:00Z"/>
        </w:rPr>
      </w:pPr>
    </w:p>
    <w:p w14:paraId="259C0707" w14:textId="77777777" w:rsidR="002209FB" w:rsidRDefault="002209FB" w:rsidP="002209FB">
      <w:pPr>
        <w:pStyle w:val="ListParagraph"/>
        <w:ind w:left="1080"/>
        <w:rPr>
          <w:ins w:id="670" w:author="Andrew Greiner" w:date="2020-06-20T11:43:00Z"/>
        </w:rPr>
      </w:pPr>
    </w:p>
    <w:p w14:paraId="75F355B7" w14:textId="77777777" w:rsidR="002209FB" w:rsidRPr="009E6ADF" w:rsidRDefault="002209FB">
      <w:pPr>
        <w:pStyle w:val="ListParagraph"/>
        <w:numPr>
          <w:ilvl w:val="0"/>
          <w:numId w:val="21"/>
        </w:numPr>
        <w:rPr>
          <w:ins w:id="671" w:author="Andrew Greiner" w:date="2020-06-20T11:43:00Z"/>
          <w:color w:val="2E74B5" w:themeColor="accent1" w:themeShade="BF"/>
          <w:sz w:val="28"/>
          <w:szCs w:val="28"/>
        </w:rPr>
        <w:pPrChange w:id="672" w:author="Andrew Greiner" w:date="2020-06-20T11:43:00Z">
          <w:pPr>
            <w:pStyle w:val="ListParagraph"/>
            <w:numPr>
              <w:numId w:val="20"/>
            </w:numPr>
            <w:ind w:left="360" w:hanging="360"/>
          </w:pPr>
        </w:pPrChange>
      </w:pPr>
      <w:ins w:id="673" w:author="Andrew Greiner" w:date="2020-06-20T11:43:00Z">
        <w:r w:rsidRPr="00C30076">
          <w:rPr>
            <w:color w:val="2E74B5" w:themeColor="accent1" w:themeShade="BF"/>
            <w:sz w:val="28"/>
            <w:szCs w:val="28"/>
          </w:rPr>
          <w:t>Normal Flow</w:t>
        </w:r>
      </w:ins>
    </w:p>
    <w:tbl>
      <w:tblPr>
        <w:tblStyle w:val="TableGrid"/>
        <w:tblW w:w="0" w:type="auto"/>
        <w:tblLook w:val="04A0" w:firstRow="1" w:lastRow="0" w:firstColumn="1" w:lastColumn="0" w:noHBand="0" w:noVBand="1"/>
      </w:tblPr>
      <w:tblGrid>
        <w:gridCol w:w="4508"/>
        <w:gridCol w:w="4508"/>
      </w:tblGrid>
      <w:tr w:rsidR="002209FB" w14:paraId="2F53F203" w14:textId="77777777" w:rsidTr="00694208">
        <w:trPr>
          <w:ins w:id="674" w:author="Andrew Greiner" w:date="2020-06-20T11:43:00Z"/>
        </w:trPr>
        <w:tc>
          <w:tcPr>
            <w:tcW w:w="4508" w:type="dxa"/>
          </w:tcPr>
          <w:p w14:paraId="132C351C" w14:textId="77777777" w:rsidR="002209FB" w:rsidRDefault="002209FB" w:rsidP="00694208">
            <w:pPr>
              <w:pStyle w:val="ListParagraph"/>
              <w:ind w:left="0"/>
              <w:jc w:val="center"/>
              <w:rPr>
                <w:ins w:id="675" w:author="Andrew Greiner" w:date="2020-06-20T11:43:00Z"/>
              </w:rPr>
            </w:pPr>
            <w:ins w:id="676" w:author="Andrew Greiner" w:date="2020-06-20T11:43:00Z">
              <w:r>
                <w:lastRenderedPageBreak/>
                <w:t>Actor</w:t>
              </w:r>
            </w:ins>
          </w:p>
        </w:tc>
        <w:tc>
          <w:tcPr>
            <w:tcW w:w="4508" w:type="dxa"/>
          </w:tcPr>
          <w:p w14:paraId="21FE2EBE" w14:textId="77777777" w:rsidR="002209FB" w:rsidRDefault="002209FB" w:rsidP="00694208">
            <w:pPr>
              <w:pStyle w:val="ListParagraph"/>
              <w:ind w:left="0"/>
              <w:jc w:val="center"/>
              <w:rPr>
                <w:ins w:id="677" w:author="Andrew Greiner" w:date="2020-06-20T11:43:00Z"/>
              </w:rPr>
            </w:pPr>
            <w:ins w:id="678" w:author="Andrew Greiner" w:date="2020-06-20T11:43:00Z">
              <w:r>
                <w:t>System</w:t>
              </w:r>
            </w:ins>
          </w:p>
        </w:tc>
      </w:tr>
      <w:tr w:rsidR="002209FB" w14:paraId="25F98213" w14:textId="77777777" w:rsidTr="00694208">
        <w:trPr>
          <w:ins w:id="679" w:author="Andrew Greiner" w:date="2020-06-20T11:43:00Z"/>
        </w:trPr>
        <w:tc>
          <w:tcPr>
            <w:tcW w:w="4508" w:type="dxa"/>
          </w:tcPr>
          <w:p w14:paraId="42781F67" w14:textId="77777777" w:rsidR="002209FB" w:rsidRDefault="002209FB" w:rsidP="00694208">
            <w:pPr>
              <w:pStyle w:val="ListParagraph"/>
              <w:ind w:left="0"/>
              <w:rPr>
                <w:ins w:id="680" w:author="Andrew Greiner" w:date="2020-06-20T11:43:00Z"/>
              </w:rPr>
            </w:pPr>
          </w:p>
        </w:tc>
        <w:tc>
          <w:tcPr>
            <w:tcW w:w="4508" w:type="dxa"/>
          </w:tcPr>
          <w:p w14:paraId="155982BE" w14:textId="54E48CAE" w:rsidR="002209FB" w:rsidRDefault="002209FB" w:rsidP="00694208">
            <w:pPr>
              <w:pStyle w:val="ListParagraph"/>
              <w:ind w:left="0"/>
              <w:rPr>
                <w:ins w:id="681" w:author="Andrew Greiner" w:date="2020-06-20T11:43:00Z"/>
              </w:rPr>
            </w:pPr>
            <w:ins w:id="682" w:author="Andrew Greiner" w:date="2020-06-20T11:43:00Z">
              <w:r>
                <w:t xml:space="preserve">1. Bore pump controller </w:t>
              </w:r>
            </w:ins>
            <w:ins w:id="683" w:author="Andrew Greiner" w:date="2020-06-20T11:45:00Z">
              <w:r>
                <w:t>receives an instruction message to turn on the pump</w:t>
              </w:r>
            </w:ins>
          </w:p>
        </w:tc>
      </w:tr>
      <w:tr w:rsidR="002209FB" w14:paraId="255386CC" w14:textId="77777777" w:rsidTr="00694208">
        <w:trPr>
          <w:trHeight w:val="259"/>
          <w:ins w:id="684" w:author="Andrew Greiner" w:date="2020-06-20T11:43:00Z"/>
        </w:trPr>
        <w:tc>
          <w:tcPr>
            <w:tcW w:w="4508" w:type="dxa"/>
          </w:tcPr>
          <w:p w14:paraId="6FFFDE94" w14:textId="77777777" w:rsidR="002209FB" w:rsidRDefault="002209FB" w:rsidP="00694208">
            <w:pPr>
              <w:pStyle w:val="ListParagraph"/>
              <w:ind w:left="0"/>
              <w:rPr>
                <w:ins w:id="685" w:author="Andrew Greiner" w:date="2020-06-20T11:43:00Z"/>
              </w:rPr>
            </w:pPr>
          </w:p>
        </w:tc>
        <w:tc>
          <w:tcPr>
            <w:tcW w:w="4508" w:type="dxa"/>
          </w:tcPr>
          <w:p w14:paraId="460ABF23" w14:textId="33E06324" w:rsidR="002209FB" w:rsidRDefault="002209FB" w:rsidP="00694208">
            <w:pPr>
              <w:pStyle w:val="ListParagraph"/>
              <w:ind w:left="0"/>
              <w:rPr>
                <w:ins w:id="686" w:author="Andrew Greiner" w:date="2020-06-20T11:43:00Z"/>
              </w:rPr>
            </w:pPr>
            <w:ins w:id="687" w:author="Andrew Greiner" w:date="2020-06-20T11:43:00Z">
              <w:r>
                <w:t xml:space="preserve">2. </w:t>
              </w:r>
            </w:ins>
            <w:ins w:id="688" w:author="Andrew Greiner" w:date="2020-06-20T11:45:00Z">
              <w:r>
                <w:t>Bore pump controller checks the current status of the pump.</w:t>
              </w:r>
            </w:ins>
          </w:p>
        </w:tc>
      </w:tr>
      <w:tr w:rsidR="002209FB" w14:paraId="361693CA" w14:textId="77777777" w:rsidTr="00694208">
        <w:trPr>
          <w:ins w:id="689" w:author="Andrew Greiner" w:date="2020-06-20T11:43:00Z"/>
        </w:trPr>
        <w:tc>
          <w:tcPr>
            <w:tcW w:w="4508" w:type="dxa"/>
          </w:tcPr>
          <w:p w14:paraId="1066F4DD" w14:textId="77777777" w:rsidR="002209FB" w:rsidRDefault="002209FB" w:rsidP="00694208">
            <w:pPr>
              <w:pStyle w:val="ListParagraph"/>
              <w:ind w:left="0"/>
              <w:rPr>
                <w:ins w:id="690" w:author="Andrew Greiner" w:date="2020-06-20T11:43:00Z"/>
              </w:rPr>
            </w:pPr>
          </w:p>
        </w:tc>
        <w:tc>
          <w:tcPr>
            <w:tcW w:w="4508" w:type="dxa"/>
          </w:tcPr>
          <w:p w14:paraId="58CC70F7" w14:textId="1F99C08A" w:rsidR="002209FB" w:rsidRDefault="002209FB" w:rsidP="00694208">
            <w:pPr>
              <w:pStyle w:val="ListParagraph"/>
              <w:ind w:left="0"/>
              <w:rPr>
                <w:ins w:id="691" w:author="Andrew Greiner" w:date="2020-06-20T11:43:00Z"/>
              </w:rPr>
            </w:pPr>
            <w:ins w:id="692" w:author="Andrew Greiner" w:date="2020-06-20T11:43:00Z">
              <w:r>
                <w:t>3.</w:t>
              </w:r>
            </w:ins>
            <w:ins w:id="693" w:author="Andrew Greiner" w:date="2020-06-20T11:45:00Z">
              <w:r>
                <w:t>The pump status would prevent the pump being turned on.</w:t>
              </w:r>
            </w:ins>
          </w:p>
        </w:tc>
      </w:tr>
      <w:tr w:rsidR="002209FB" w14:paraId="1D68E502" w14:textId="77777777" w:rsidTr="00694208">
        <w:trPr>
          <w:ins w:id="694" w:author="Andrew Greiner" w:date="2020-06-20T11:45:00Z"/>
        </w:trPr>
        <w:tc>
          <w:tcPr>
            <w:tcW w:w="4508" w:type="dxa"/>
          </w:tcPr>
          <w:p w14:paraId="485CB837" w14:textId="77777777" w:rsidR="002209FB" w:rsidRDefault="002209FB" w:rsidP="00694208">
            <w:pPr>
              <w:pStyle w:val="ListParagraph"/>
              <w:ind w:left="0"/>
              <w:rPr>
                <w:ins w:id="695" w:author="Andrew Greiner" w:date="2020-06-20T11:45:00Z"/>
              </w:rPr>
            </w:pPr>
          </w:p>
        </w:tc>
        <w:tc>
          <w:tcPr>
            <w:tcW w:w="4508" w:type="dxa"/>
          </w:tcPr>
          <w:p w14:paraId="2813DF43" w14:textId="42500B8F" w:rsidR="002209FB" w:rsidRDefault="002209FB" w:rsidP="00694208">
            <w:pPr>
              <w:pStyle w:val="ListParagraph"/>
              <w:ind w:left="0"/>
              <w:rPr>
                <w:ins w:id="696" w:author="Andrew Greiner" w:date="2020-06-20T11:45:00Z"/>
              </w:rPr>
            </w:pPr>
            <w:ins w:id="697" w:author="Andrew Greiner" w:date="2020-06-20T11:45:00Z">
              <w:r>
                <w:t>4</w:t>
              </w:r>
            </w:ins>
            <w:ins w:id="698" w:author="Andrew Greiner" w:date="2020-06-20T11:46:00Z">
              <w:r>
                <w:t>.Instruction is ignored, next status message sent indicating no change.</w:t>
              </w:r>
            </w:ins>
          </w:p>
        </w:tc>
      </w:tr>
    </w:tbl>
    <w:p w14:paraId="1B3080FB" w14:textId="77777777" w:rsidR="002209FB" w:rsidRDefault="002209FB" w:rsidP="002209FB">
      <w:pPr>
        <w:pStyle w:val="ListParagraph"/>
        <w:ind w:left="360"/>
        <w:rPr>
          <w:ins w:id="699" w:author="Andrew Greiner" w:date="2020-06-20T11:43:00Z"/>
        </w:rPr>
      </w:pPr>
      <w:ins w:id="700" w:author="Andrew Greiner" w:date="2020-06-20T11:43:00Z">
        <w:r>
          <w:t>The use case ends.</w:t>
        </w:r>
      </w:ins>
    </w:p>
    <w:p w14:paraId="2ED0D36F" w14:textId="232EF7AC" w:rsidR="002209FB" w:rsidRDefault="002209FB" w:rsidP="002209FB">
      <w:pPr>
        <w:pStyle w:val="ListParagraph"/>
        <w:ind w:left="0"/>
        <w:rPr>
          <w:ins w:id="701" w:author="David Taylor" w:date="2020-08-18T17:03:00Z"/>
        </w:rPr>
      </w:pPr>
    </w:p>
    <w:p w14:paraId="44CF625B" w14:textId="10FAAD8A" w:rsidR="003F661D" w:rsidRDefault="003F661D" w:rsidP="003F661D">
      <w:pPr>
        <w:pStyle w:val="Heading1"/>
        <w:spacing w:before="0" w:after="120"/>
        <w:jc w:val="center"/>
        <w:rPr>
          <w:ins w:id="702" w:author="David Taylor" w:date="2020-08-18T17:03:00Z"/>
        </w:rPr>
      </w:pPr>
      <w:ins w:id="703" w:author="David Taylor" w:date="2020-08-18T17:03:00Z">
        <w:r>
          <w:t xml:space="preserve">Use-Case: </w:t>
        </w:r>
      </w:ins>
      <w:ins w:id="704" w:author="David Taylor" w:date="2020-08-18T17:21:00Z">
        <w:r w:rsidR="000F7890">
          <w:t>P</w:t>
        </w:r>
      </w:ins>
      <w:ins w:id="705" w:author="David Taylor" w:date="2020-08-18T17:03:00Z">
        <w:r>
          <w:t xml:space="preserve">ump </w:t>
        </w:r>
      </w:ins>
      <w:ins w:id="706" w:author="David Taylor" w:date="2020-08-18T17:17:00Z">
        <w:r w:rsidR="00C04CEF">
          <w:t>c</w:t>
        </w:r>
      </w:ins>
      <w:ins w:id="707" w:author="David Taylor" w:date="2020-08-18T17:03:00Z">
        <w:r>
          <w:t xml:space="preserve">ontroller </w:t>
        </w:r>
      </w:ins>
      <w:ins w:id="708" w:author="David Taylor" w:date="2020-08-18T17:17:00Z">
        <w:r w:rsidR="00C04CEF">
          <w:t>s</w:t>
        </w:r>
      </w:ins>
      <w:ins w:id="709" w:author="David Taylor" w:date="2020-08-18T17:03:00Z">
        <w:r>
          <w:t>w</w:t>
        </w:r>
      </w:ins>
      <w:ins w:id="710" w:author="David Taylor" w:date="2020-08-18T17:04:00Z">
        <w:r>
          <w:t>i</w:t>
        </w:r>
      </w:ins>
      <w:ins w:id="711" w:author="David Taylor" w:date="2020-08-18T17:03:00Z">
        <w:r>
          <w:t xml:space="preserve">tches </w:t>
        </w:r>
      </w:ins>
      <w:ins w:id="712" w:author="David Taylor" w:date="2020-08-18T17:17:00Z">
        <w:r w:rsidR="00C04CEF">
          <w:t>p</w:t>
        </w:r>
      </w:ins>
      <w:ins w:id="713" w:author="David Taylor" w:date="2020-08-18T17:03:00Z">
        <w:r>
          <w:t xml:space="preserve">ump </w:t>
        </w:r>
      </w:ins>
      <w:ins w:id="714" w:author="David Taylor" w:date="2020-08-18T17:17:00Z">
        <w:r w:rsidR="00C04CEF">
          <w:t>o</w:t>
        </w:r>
      </w:ins>
      <w:ins w:id="715" w:author="David Taylor" w:date="2020-08-18T17:04:00Z">
        <w:r>
          <w:t xml:space="preserve">ff </w:t>
        </w:r>
      </w:ins>
      <w:ins w:id="716" w:author="David Taylor" w:date="2020-08-18T17:17:00Z">
        <w:r w:rsidR="00C04CEF">
          <w:t>d</w:t>
        </w:r>
      </w:ins>
      <w:ins w:id="717" w:author="David Taylor" w:date="2020-08-18T17:04:00Z">
        <w:r>
          <w:t xml:space="preserve">ue to </w:t>
        </w:r>
      </w:ins>
      <w:ins w:id="718" w:author="David Taylor" w:date="2020-08-18T17:17:00Z">
        <w:r w:rsidR="00C04CEF">
          <w:t>r</w:t>
        </w:r>
      </w:ins>
      <w:ins w:id="719" w:author="David Taylor" w:date="2020-08-18T17:04:00Z">
        <w:r>
          <w:t xml:space="preserve">eported </w:t>
        </w:r>
      </w:ins>
      <w:ins w:id="720" w:author="David Taylor" w:date="2020-08-18T17:17:00Z">
        <w:r w:rsidR="00C04CEF">
          <w:t>p</w:t>
        </w:r>
      </w:ins>
      <w:ins w:id="721" w:author="David Taylor" w:date="2020-08-18T17:04:00Z">
        <w:r>
          <w:t>roblem</w:t>
        </w:r>
      </w:ins>
    </w:p>
    <w:p w14:paraId="62FD1BEA" w14:textId="77777777" w:rsidR="003F661D" w:rsidRPr="00C30076" w:rsidRDefault="003F661D" w:rsidP="003F661D">
      <w:pPr>
        <w:pStyle w:val="ListParagraph"/>
        <w:numPr>
          <w:ilvl w:val="0"/>
          <w:numId w:val="21"/>
        </w:numPr>
        <w:rPr>
          <w:ins w:id="722" w:author="David Taylor" w:date="2020-08-18T17:03:00Z"/>
          <w:color w:val="2E74B5" w:themeColor="accent1" w:themeShade="BF"/>
          <w:sz w:val="28"/>
          <w:szCs w:val="28"/>
        </w:rPr>
      </w:pPr>
      <w:ins w:id="723" w:author="David Taylor" w:date="2020-08-18T17:03:00Z">
        <w:r w:rsidRPr="00C30076">
          <w:rPr>
            <w:color w:val="2E74B5" w:themeColor="accent1" w:themeShade="BF"/>
            <w:sz w:val="28"/>
            <w:szCs w:val="28"/>
          </w:rPr>
          <w:t>Brief Description</w:t>
        </w:r>
      </w:ins>
    </w:p>
    <w:p w14:paraId="2324DE90" w14:textId="11F93158" w:rsidR="003F661D" w:rsidRDefault="003F661D" w:rsidP="003F661D">
      <w:pPr>
        <w:ind w:left="1080"/>
        <w:rPr>
          <w:ins w:id="724" w:author="David Taylor" w:date="2020-08-18T17:03:00Z"/>
        </w:rPr>
      </w:pPr>
      <w:ins w:id="725" w:author="David Taylor" w:date="2020-08-18T17:04:00Z">
        <w:r>
          <w:t>If the p</w:t>
        </w:r>
      </w:ins>
      <w:ins w:id="726" w:author="David Taylor" w:date="2020-08-18T17:03:00Z">
        <w:r>
          <w:t xml:space="preserve">ump </w:t>
        </w:r>
      </w:ins>
      <w:ins w:id="727" w:author="David Taylor" w:date="2020-08-18T17:04:00Z">
        <w:r>
          <w:t xml:space="preserve">controller </w:t>
        </w:r>
      </w:ins>
      <w:ins w:id="728" w:author="David Taylor" w:date="2020-08-18T17:05:00Z">
        <w:r>
          <w:t>detects one of the input alarm signals is raised while the pump is running it switches off the pump and sends a status message to the dashboard.</w:t>
        </w:r>
      </w:ins>
    </w:p>
    <w:p w14:paraId="587B0C22" w14:textId="77777777" w:rsidR="003F661D" w:rsidRPr="00EA676D" w:rsidRDefault="003F661D" w:rsidP="003F661D">
      <w:pPr>
        <w:pStyle w:val="ListParagraph"/>
        <w:numPr>
          <w:ilvl w:val="0"/>
          <w:numId w:val="21"/>
        </w:numPr>
        <w:rPr>
          <w:ins w:id="729" w:author="David Taylor" w:date="2020-08-18T17:03:00Z"/>
          <w:color w:val="2E74B5" w:themeColor="accent1" w:themeShade="BF"/>
          <w:sz w:val="28"/>
          <w:szCs w:val="28"/>
        </w:rPr>
      </w:pPr>
      <w:ins w:id="730" w:author="David Taylor" w:date="2020-08-18T17:03:00Z">
        <w:r w:rsidRPr="00EA676D">
          <w:rPr>
            <w:color w:val="2E74B5" w:themeColor="accent1" w:themeShade="BF"/>
            <w:sz w:val="28"/>
            <w:szCs w:val="28"/>
          </w:rPr>
          <w:t>Actors</w:t>
        </w:r>
      </w:ins>
    </w:p>
    <w:p w14:paraId="038D5BAF" w14:textId="3B9435D7" w:rsidR="003F661D" w:rsidRDefault="003F661D" w:rsidP="003F661D">
      <w:pPr>
        <w:pStyle w:val="ListParagraph"/>
        <w:numPr>
          <w:ilvl w:val="1"/>
          <w:numId w:val="21"/>
        </w:numPr>
        <w:rPr>
          <w:ins w:id="731" w:author="David Taylor" w:date="2020-08-18T17:03:00Z"/>
        </w:rPr>
      </w:pPr>
      <w:ins w:id="732" w:author="David Taylor" w:date="2020-08-18T17:06:00Z">
        <w:r>
          <w:t>P</w:t>
        </w:r>
      </w:ins>
      <w:ins w:id="733" w:author="David Taylor" w:date="2020-08-18T17:03:00Z">
        <w:r>
          <w:t>ump control</w:t>
        </w:r>
      </w:ins>
      <w:ins w:id="734" w:author="David Taylor" w:date="2020-08-18T17:06:00Z">
        <w:r>
          <w:t>ler</w:t>
        </w:r>
      </w:ins>
    </w:p>
    <w:p w14:paraId="6102E831" w14:textId="2BA45943" w:rsidR="003F661D" w:rsidRDefault="003F661D" w:rsidP="003F661D">
      <w:pPr>
        <w:pStyle w:val="ListParagraph"/>
        <w:ind w:left="1080"/>
        <w:rPr>
          <w:ins w:id="735" w:author="David Taylor" w:date="2020-08-18T17:07:00Z"/>
        </w:rPr>
      </w:pPr>
      <w:ins w:id="736" w:author="David Taylor" w:date="2020-08-18T17:03:00Z">
        <w:r>
          <w:t>The pump control</w:t>
        </w:r>
      </w:ins>
      <w:ins w:id="737" w:author="David Taylor" w:date="2020-08-18T17:06:00Z">
        <w:r>
          <w:t>ler</w:t>
        </w:r>
      </w:ins>
      <w:ins w:id="738" w:author="David Taylor" w:date="2020-08-18T17:03:00Z">
        <w:r>
          <w:t xml:space="preserve"> interprets the status messages from the pump and responds</w:t>
        </w:r>
      </w:ins>
    </w:p>
    <w:p w14:paraId="090FE6ED" w14:textId="77777777" w:rsidR="003F661D" w:rsidRDefault="003F661D" w:rsidP="003F661D">
      <w:pPr>
        <w:pStyle w:val="ListParagraph"/>
        <w:ind w:left="1080"/>
        <w:rPr>
          <w:ins w:id="739" w:author="David Taylor" w:date="2020-08-18T17:03:00Z"/>
        </w:rPr>
      </w:pPr>
    </w:p>
    <w:p w14:paraId="479292AA" w14:textId="77777777" w:rsidR="003F661D" w:rsidRPr="00C30076" w:rsidRDefault="003F661D" w:rsidP="003F661D">
      <w:pPr>
        <w:pStyle w:val="ListParagraph"/>
        <w:numPr>
          <w:ilvl w:val="0"/>
          <w:numId w:val="21"/>
        </w:numPr>
        <w:rPr>
          <w:ins w:id="740" w:author="David Taylor" w:date="2020-08-18T17:03:00Z"/>
          <w:color w:val="2E74B5" w:themeColor="accent1" w:themeShade="BF"/>
          <w:sz w:val="28"/>
          <w:szCs w:val="28"/>
        </w:rPr>
      </w:pPr>
      <w:ins w:id="741" w:author="David Taylor" w:date="2020-08-18T17:03:00Z">
        <w:r w:rsidRPr="00C30076">
          <w:rPr>
            <w:color w:val="2E74B5" w:themeColor="accent1" w:themeShade="BF"/>
            <w:sz w:val="28"/>
            <w:szCs w:val="28"/>
          </w:rPr>
          <w:t>Pre-Conditions</w:t>
        </w:r>
      </w:ins>
    </w:p>
    <w:p w14:paraId="5D116F0E" w14:textId="6FA1A581" w:rsidR="003F661D" w:rsidRDefault="003F661D" w:rsidP="003F661D">
      <w:pPr>
        <w:pStyle w:val="ListParagraph"/>
        <w:numPr>
          <w:ilvl w:val="1"/>
          <w:numId w:val="21"/>
        </w:numPr>
        <w:rPr>
          <w:ins w:id="742" w:author="David Taylor" w:date="2020-08-18T17:06:00Z"/>
        </w:rPr>
      </w:pPr>
      <w:ins w:id="743" w:author="David Taylor" w:date="2020-08-18T17:03:00Z">
        <w:r>
          <w:t>The Bore pump controller in on</w:t>
        </w:r>
      </w:ins>
      <w:ins w:id="744" w:author="David Taylor" w:date="2020-08-18T17:06:00Z">
        <w:r>
          <w:t>.</w:t>
        </w:r>
      </w:ins>
    </w:p>
    <w:p w14:paraId="275727F2" w14:textId="33478DF1" w:rsidR="003F661D" w:rsidRDefault="003F661D" w:rsidP="003F661D">
      <w:pPr>
        <w:pStyle w:val="ListParagraph"/>
        <w:numPr>
          <w:ilvl w:val="1"/>
          <w:numId w:val="21"/>
        </w:numPr>
        <w:rPr>
          <w:ins w:id="745" w:author="David Taylor" w:date="2020-08-18T17:03:00Z"/>
        </w:rPr>
      </w:pPr>
      <w:ins w:id="746" w:author="David Taylor" w:date="2020-08-18T17:06:00Z">
        <w:r>
          <w:t>The pump is running.</w:t>
        </w:r>
      </w:ins>
    </w:p>
    <w:p w14:paraId="782E5832" w14:textId="77777777" w:rsidR="003F661D" w:rsidRDefault="003F661D" w:rsidP="003F661D">
      <w:pPr>
        <w:pStyle w:val="ListParagraph"/>
        <w:ind w:left="1080"/>
        <w:rPr>
          <w:ins w:id="747" w:author="David Taylor" w:date="2020-08-18T17:03:00Z"/>
        </w:rPr>
      </w:pPr>
    </w:p>
    <w:p w14:paraId="24FA68CE" w14:textId="77777777" w:rsidR="003F661D" w:rsidRPr="009E6ADF" w:rsidRDefault="003F661D" w:rsidP="003F661D">
      <w:pPr>
        <w:pStyle w:val="ListParagraph"/>
        <w:numPr>
          <w:ilvl w:val="0"/>
          <w:numId w:val="21"/>
        </w:numPr>
        <w:rPr>
          <w:ins w:id="748" w:author="David Taylor" w:date="2020-08-18T17:03:00Z"/>
          <w:color w:val="2E74B5" w:themeColor="accent1" w:themeShade="BF"/>
          <w:sz w:val="28"/>
          <w:szCs w:val="28"/>
        </w:rPr>
      </w:pPr>
      <w:ins w:id="749" w:author="David Taylor" w:date="2020-08-18T17:03:00Z">
        <w:r w:rsidRPr="00C30076">
          <w:rPr>
            <w:color w:val="2E74B5" w:themeColor="accent1" w:themeShade="BF"/>
            <w:sz w:val="28"/>
            <w:szCs w:val="28"/>
          </w:rPr>
          <w:t>Normal Flow</w:t>
        </w:r>
      </w:ins>
    </w:p>
    <w:tbl>
      <w:tblPr>
        <w:tblStyle w:val="TableGrid"/>
        <w:tblW w:w="0" w:type="auto"/>
        <w:tblLook w:val="04A0" w:firstRow="1" w:lastRow="0" w:firstColumn="1" w:lastColumn="0" w:noHBand="0" w:noVBand="1"/>
      </w:tblPr>
      <w:tblGrid>
        <w:gridCol w:w="4508"/>
        <w:gridCol w:w="4508"/>
      </w:tblGrid>
      <w:tr w:rsidR="003F661D" w14:paraId="3A9D1A84" w14:textId="77777777" w:rsidTr="00694208">
        <w:trPr>
          <w:ins w:id="750" w:author="David Taylor" w:date="2020-08-18T17:03:00Z"/>
        </w:trPr>
        <w:tc>
          <w:tcPr>
            <w:tcW w:w="4508" w:type="dxa"/>
          </w:tcPr>
          <w:p w14:paraId="35937D61" w14:textId="77777777" w:rsidR="003F661D" w:rsidRDefault="003F661D" w:rsidP="00694208">
            <w:pPr>
              <w:pStyle w:val="ListParagraph"/>
              <w:ind w:left="0"/>
              <w:jc w:val="center"/>
              <w:rPr>
                <w:ins w:id="751" w:author="David Taylor" w:date="2020-08-18T17:03:00Z"/>
              </w:rPr>
            </w:pPr>
            <w:ins w:id="752" w:author="David Taylor" w:date="2020-08-18T17:03:00Z">
              <w:r>
                <w:t>Actor</w:t>
              </w:r>
            </w:ins>
          </w:p>
        </w:tc>
        <w:tc>
          <w:tcPr>
            <w:tcW w:w="4508" w:type="dxa"/>
          </w:tcPr>
          <w:p w14:paraId="763DC435" w14:textId="77777777" w:rsidR="003F661D" w:rsidRDefault="003F661D" w:rsidP="00694208">
            <w:pPr>
              <w:pStyle w:val="ListParagraph"/>
              <w:ind w:left="0"/>
              <w:jc w:val="center"/>
              <w:rPr>
                <w:ins w:id="753" w:author="David Taylor" w:date="2020-08-18T17:03:00Z"/>
              </w:rPr>
            </w:pPr>
            <w:ins w:id="754" w:author="David Taylor" w:date="2020-08-18T17:03:00Z">
              <w:r>
                <w:t>System</w:t>
              </w:r>
            </w:ins>
          </w:p>
        </w:tc>
      </w:tr>
      <w:tr w:rsidR="003F661D" w14:paraId="28B20B2C" w14:textId="77777777" w:rsidTr="00694208">
        <w:trPr>
          <w:ins w:id="755" w:author="David Taylor" w:date="2020-08-18T17:03:00Z"/>
        </w:trPr>
        <w:tc>
          <w:tcPr>
            <w:tcW w:w="4508" w:type="dxa"/>
          </w:tcPr>
          <w:p w14:paraId="380F1E22" w14:textId="77777777" w:rsidR="003F661D" w:rsidRDefault="003F661D" w:rsidP="00694208">
            <w:pPr>
              <w:pStyle w:val="ListParagraph"/>
              <w:ind w:left="0"/>
              <w:rPr>
                <w:ins w:id="756" w:author="David Taylor" w:date="2020-08-18T17:03:00Z"/>
              </w:rPr>
            </w:pPr>
          </w:p>
        </w:tc>
        <w:tc>
          <w:tcPr>
            <w:tcW w:w="4508" w:type="dxa"/>
          </w:tcPr>
          <w:p w14:paraId="3703D292" w14:textId="5F733C30" w:rsidR="003F661D" w:rsidRDefault="003F661D" w:rsidP="00694208">
            <w:pPr>
              <w:pStyle w:val="ListParagraph"/>
              <w:ind w:left="0"/>
              <w:rPr>
                <w:ins w:id="757" w:author="David Taylor" w:date="2020-08-18T17:03:00Z"/>
              </w:rPr>
            </w:pPr>
            <w:ins w:id="758" w:author="David Taylor" w:date="2020-08-18T17:03:00Z">
              <w:r>
                <w:t xml:space="preserve">1. </w:t>
              </w:r>
            </w:ins>
            <w:ins w:id="759" w:author="David Taylor" w:date="2020-08-18T17:08:00Z">
              <w:r w:rsidR="00000672">
                <w:t>P</w:t>
              </w:r>
            </w:ins>
            <w:ins w:id="760" w:author="David Taylor" w:date="2020-08-18T17:03:00Z">
              <w:r>
                <w:t xml:space="preserve">ump controller </w:t>
              </w:r>
            </w:ins>
            <w:ins w:id="761" w:author="David Taylor" w:date="2020-08-18T17:09:00Z">
              <w:r w:rsidR="00000672">
                <w:t xml:space="preserve">detects one of the input alarm signals has been asserted by the pump, </w:t>
              </w:r>
              <w:proofErr w:type="spellStart"/>
              <w:r w:rsidR="00000672">
                <w:t>eg</w:t>
              </w:r>
              <w:proofErr w:type="spellEnd"/>
              <w:r w:rsidR="00000672">
                <w:t xml:space="preserve"> low bore level, high pressure, etc.</w:t>
              </w:r>
            </w:ins>
          </w:p>
        </w:tc>
      </w:tr>
      <w:tr w:rsidR="003F661D" w14:paraId="5BF46D07" w14:textId="77777777" w:rsidTr="00694208">
        <w:trPr>
          <w:trHeight w:val="259"/>
          <w:ins w:id="762" w:author="David Taylor" w:date="2020-08-18T17:03:00Z"/>
        </w:trPr>
        <w:tc>
          <w:tcPr>
            <w:tcW w:w="4508" w:type="dxa"/>
          </w:tcPr>
          <w:p w14:paraId="5163728C" w14:textId="77777777" w:rsidR="003F661D" w:rsidRDefault="003F661D" w:rsidP="00694208">
            <w:pPr>
              <w:pStyle w:val="ListParagraph"/>
              <w:ind w:left="0"/>
              <w:rPr>
                <w:ins w:id="763" w:author="David Taylor" w:date="2020-08-18T17:03:00Z"/>
              </w:rPr>
            </w:pPr>
          </w:p>
        </w:tc>
        <w:tc>
          <w:tcPr>
            <w:tcW w:w="4508" w:type="dxa"/>
          </w:tcPr>
          <w:p w14:paraId="6F2E3D59" w14:textId="60B99AB2" w:rsidR="003F661D" w:rsidRDefault="003F661D" w:rsidP="00694208">
            <w:pPr>
              <w:pStyle w:val="ListParagraph"/>
              <w:ind w:left="0"/>
              <w:rPr>
                <w:ins w:id="764" w:author="David Taylor" w:date="2020-08-18T17:03:00Z"/>
              </w:rPr>
            </w:pPr>
            <w:ins w:id="765" w:author="David Taylor" w:date="2020-08-18T17:03:00Z">
              <w:r>
                <w:t xml:space="preserve">2. </w:t>
              </w:r>
            </w:ins>
            <w:ins w:id="766" w:author="David Taylor" w:date="2020-08-18T17:09:00Z">
              <w:r w:rsidR="00000672">
                <w:t>P</w:t>
              </w:r>
            </w:ins>
            <w:ins w:id="767" w:author="David Taylor" w:date="2020-08-18T17:03:00Z">
              <w:r>
                <w:t>ump controller</w:t>
              </w:r>
            </w:ins>
            <w:ins w:id="768" w:author="David Taylor" w:date="2020-08-18T17:09:00Z">
              <w:r w:rsidR="00000672">
                <w:t xml:space="preserve"> tells the pump to stop via the output control sign</w:t>
              </w:r>
            </w:ins>
            <w:ins w:id="769" w:author="David Taylor" w:date="2020-08-18T17:10:00Z">
              <w:r w:rsidR="00000672">
                <w:t>al</w:t>
              </w:r>
            </w:ins>
            <w:ins w:id="770" w:author="David Taylor" w:date="2020-08-18T17:03:00Z">
              <w:r>
                <w:t>.</w:t>
              </w:r>
            </w:ins>
          </w:p>
        </w:tc>
      </w:tr>
      <w:tr w:rsidR="003F661D" w14:paraId="00E05F32" w14:textId="77777777" w:rsidTr="00694208">
        <w:trPr>
          <w:ins w:id="771" w:author="David Taylor" w:date="2020-08-18T17:03:00Z"/>
        </w:trPr>
        <w:tc>
          <w:tcPr>
            <w:tcW w:w="4508" w:type="dxa"/>
          </w:tcPr>
          <w:p w14:paraId="4B077C62" w14:textId="77777777" w:rsidR="003F661D" w:rsidRDefault="003F661D" w:rsidP="00694208">
            <w:pPr>
              <w:pStyle w:val="ListParagraph"/>
              <w:ind w:left="0"/>
              <w:rPr>
                <w:ins w:id="772" w:author="David Taylor" w:date="2020-08-18T17:03:00Z"/>
              </w:rPr>
            </w:pPr>
          </w:p>
        </w:tc>
        <w:tc>
          <w:tcPr>
            <w:tcW w:w="4508" w:type="dxa"/>
          </w:tcPr>
          <w:p w14:paraId="793BA971" w14:textId="624885F7" w:rsidR="003F661D" w:rsidRDefault="003F661D" w:rsidP="00694208">
            <w:pPr>
              <w:pStyle w:val="ListParagraph"/>
              <w:ind w:left="0"/>
              <w:rPr>
                <w:ins w:id="773" w:author="David Taylor" w:date="2020-08-18T17:03:00Z"/>
              </w:rPr>
            </w:pPr>
            <w:ins w:id="774" w:author="David Taylor" w:date="2020-08-18T17:03:00Z">
              <w:r>
                <w:t>3.</w:t>
              </w:r>
            </w:ins>
            <w:ins w:id="775" w:author="David Taylor" w:date="2020-08-18T17:10:00Z">
              <w:r w:rsidR="00000672">
                <w:t xml:space="preserve"> P</w:t>
              </w:r>
            </w:ins>
            <w:ins w:id="776" w:author="David Taylor" w:date="2020-08-18T17:03:00Z">
              <w:r>
                <w:t xml:space="preserve">ump </w:t>
              </w:r>
            </w:ins>
            <w:ins w:id="777" w:author="David Taylor" w:date="2020-08-18T17:10:00Z">
              <w:r w:rsidR="00000672">
                <w:t xml:space="preserve">controller sends a </w:t>
              </w:r>
            </w:ins>
            <w:ins w:id="778" w:author="David Taylor" w:date="2020-08-18T17:03:00Z">
              <w:r>
                <w:t xml:space="preserve">status </w:t>
              </w:r>
            </w:ins>
            <w:ins w:id="779" w:author="David Taylor" w:date="2020-08-18T17:10:00Z">
              <w:r w:rsidR="00000672">
                <w:t>message with the pump running flag false and the appropriate alarm flag true.</w:t>
              </w:r>
            </w:ins>
          </w:p>
        </w:tc>
      </w:tr>
      <w:tr w:rsidR="003F661D" w14:paraId="69C0DBD3" w14:textId="77777777" w:rsidTr="00694208">
        <w:trPr>
          <w:ins w:id="780" w:author="David Taylor" w:date="2020-08-18T17:03:00Z"/>
        </w:trPr>
        <w:tc>
          <w:tcPr>
            <w:tcW w:w="4508" w:type="dxa"/>
          </w:tcPr>
          <w:p w14:paraId="3AB0C07B" w14:textId="77777777" w:rsidR="003F661D" w:rsidRDefault="003F661D" w:rsidP="00694208">
            <w:pPr>
              <w:pStyle w:val="ListParagraph"/>
              <w:ind w:left="0"/>
              <w:rPr>
                <w:ins w:id="781" w:author="David Taylor" w:date="2020-08-18T17:03:00Z"/>
              </w:rPr>
            </w:pPr>
          </w:p>
        </w:tc>
        <w:tc>
          <w:tcPr>
            <w:tcW w:w="4508" w:type="dxa"/>
          </w:tcPr>
          <w:p w14:paraId="29D4F4D2" w14:textId="1BE6512A" w:rsidR="003F661D" w:rsidRDefault="003F661D" w:rsidP="00694208">
            <w:pPr>
              <w:pStyle w:val="ListParagraph"/>
              <w:ind w:left="0"/>
              <w:rPr>
                <w:ins w:id="782" w:author="David Taylor" w:date="2020-08-18T17:03:00Z"/>
              </w:rPr>
            </w:pPr>
            <w:ins w:id="783" w:author="David Taylor" w:date="2020-08-18T17:03:00Z">
              <w:r>
                <w:t>4.</w:t>
              </w:r>
            </w:ins>
            <w:ins w:id="784" w:author="David Taylor" w:date="2020-08-18T17:10:00Z">
              <w:r w:rsidR="00000672">
                <w:t xml:space="preserve"> The dashboard raises an</w:t>
              </w:r>
            </w:ins>
            <w:ins w:id="785" w:author="David Taylor" w:date="2020-08-18T17:11:00Z">
              <w:r w:rsidR="00000672">
                <w:t xml:space="preserve"> alarm and shows the change in pump status.</w:t>
              </w:r>
            </w:ins>
          </w:p>
        </w:tc>
      </w:tr>
    </w:tbl>
    <w:p w14:paraId="26BE2F0E" w14:textId="77777777" w:rsidR="003F661D" w:rsidRDefault="003F661D" w:rsidP="003F661D">
      <w:pPr>
        <w:pStyle w:val="ListParagraph"/>
        <w:ind w:left="360"/>
        <w:rPr>
          <w:ins w:id="786" w:author="David Taylor" w:date="2020-08-18T17:03:00Z"/>
        </w:rPr>
      </w:pPr>
      <w:ins w:id="787" w:author="David Taylor" w:date="2020-08-18T17:03:00Z">
        <w:r>
          <w:t>The use case ends.</w:t>
        </w:r>
      </w:ins>
    </w:p>
    <w:p w14:paraId="5BE03EA0" w14:textId="77777777" w:rsidR="003F661D" w:rsidRDefault="003F661D" w:rsidP="002209FB">
      <w:pPr>
        <w:pStyle w:val="ListParagraph"/>
        <w:ind w:left="0"/>
        <w:rPr>
          <w:ins w:id="788" w:author="Andrew Greiner" w:date="2020-06-20T11:43:00Z"/>
        </w:rPr>
      </w:pPr>
    </w:p>
    <w:p w14:paraId="1C4C1049" w14:textId="77777777" w:rsidR="002209FB" w:rsidRPr="00C30076" w:rsidRDefault="002209FB">
      <w:pPr>
        <w:pStyle w:val="ListParagraph"/>
        <w:numPr>
          <w:ilvl w:val="0"/>
          <w:numId w:val="21"/>
        </w:numPr>
        <w:rPr>
          <w:ins w:id="789" w:author="Andrew Greiner" w:date="2020-06-20T11:43:00Z"/>
          <w:color w:val="2E74B5" w:themeColor="accent1" w:themeShade="BF"/>
          <w:sz w:val="28"/>
          <w:szCs w:val="28"/>
        </w:rPr>
        <w:pPrChange w:id="790" w:author="Andrew Greiner" w:date="2020-06-20T11:43:00Z">
          <w:pPr>
            <w:pStyle w:val="ListParagraph"/>
            <w:numPr>
              <w:numId w:val="20"/>
            </w:numPr>
            <w:ind w:left="360" w:hanging="360"/>
          </w:pPr>
        </w:pPrChange>
      </w:pPr>
      <w:ins w:id="791" w:author="Andrew Greiner" w:date="2020-06-20T11:43:00Z">
        <w:r w:rsidRPr="00C30076">
          <w:rPr>
            <w:color w:val="2E74B5" w:themeColor="accent1" w:themeShade="BF"/>
            <w:sz w:val="28"/>
            <w:szCs w:val="28"/>
          </w:rPr>
          <w:t>Alternate Flows</w:t>
        </w:r>
      </w:ins>
    </w:p>
    <w:p w14:paraId="2D197485" w14:textId="77777777" w:rsidR="002209FB" w:rsidRDefault="002209FB" w:rsidP="002209FB">
      <w:pPr>
        <w:pStyle w:val="ListParagraph"/>
        <w:ind w:left="792"/>
        <w:rPr>
          <w:ins w:id="792" w:author="Andrew Greiner" w:date="2020-06-20T11:43:00Z"/>
        </w:rPr>
      </w:pPr>
      <w:ins w:id="793" w:author="Andrew Greiner" w:date="2020-06-20T11:43:00Z">
        <w:r>
          <w:t>N/A</w:t>
        </w:r>
      </w:ins>
    </w:p>
    <w:p w14:paraId="4497EE67" w14:textId="77777777" w:rsidR="002209FB" w:rsidRPr="00C30076" w:rsidRDefault="002209FB">
      <w:pPr>
        <w:pStyle w:val="ListParagraph"/>
        <w:numPr>
          <w:ilvl w:val="0"/>
          <w:numId w:val="21"/>
        </w:numPr>
        <w:rPr>
          <w:ins w:id="794" w:author="Andrew Greiner" w:date="2020-06-20T11:43:00Z"/>
          <w:color w:val="2E74B5" w:themeColor="accent1" w:themeShade="BF"/>
          <w:sz w:val="28"/>
          <w:szCs w:val="28"/>
        </w:rPr>
        <w:pPrChange w:id="795" w:author="Andrew Greiner" w:date="2020-06-20T11:43:00Z">
          <w:pPr>
            <w:pStyle w:val="ListParagraph"/>
            <w:numPr>
              <w:numId w:val="20"/>
            </w:numPr>
            <w:ind w:left="360" w:hanging="360"/>
          </w:pPr>
        </w:pPrChange>
      </w:pPr>
      <w:ins w:id="796" w:author="Andrew Greiner" w:date="2020-06-20T11:43:00Z">
        <w:r w:rsidRPr="00C30076">
          <w:rPr>
            <w:color w:val="2E74B5" w:themeColor="accent1" w:themeShade="BF"/>
            <w:sz w:val="28"/>
            <w:szCs w:val="28"/>
          </w:rPr>
          <w:t>Post-conditions</w:t>
        </w:r>
      </w:ins>
    </w:p>
    <w:p w14:paraId="13A1C854" w14:textId="14D9FC8B" w:rsidR="002209FB" w:rsidRDefault="002209FB" w:rsidP="002209FB">
      <w:pPr>
        <w:rPr>
          <w:ins w:id="797" w:author="Andrew Greiner" w:date="2020-06-20T11:43:00Z"/>
        </w:rPr>
      </w:pPr>
      <w:ins w:id="798" w:author="Andrew Greiner" w:date="2020-06-20T11:46:00Z">
        <w:r>
          <w:lastRenderedPageBreak/>
          <w:t xml:space="preserve">Pump </w:t>
        </w:r>
        <w:del w:id="799" w:author="David Taylor" w:date="2020-08-18T17:11:00Z">
          <w:r w:rsidDel="00000672">
            <w:delText>remains</w:delText>
          </w:r>
        </w:del>
      </w:ins>
      <w:ins w:id="800" w:author="David Taylor" w:date="2020-08-18T17:11:00Z">
        <w:r w:rsidR="00000672">
          <w:t>is now</w:t>
        </w:r>
      </w:ins>
      <w:ins w:id="801" w:author="Andrew Greiner" w:date="2020-06-20T11:46:00Z">
        <w:r>
          <w:t xml:space="preserve"> off, Thingsboard knows new status of the pump.</w:t>
        </w:r>
      </w:ins>
    </w:p>
    <w:p w14:paraId="482715F9" w14:textId="1E82CF7F" w:rsidR="006D699C" w:rsidRDefault="006D699C" w:rsidP="006D699C"/>
    <w:p w14:paraId="1B5EED0B" w14:textId="23B8716D" w:rsidR="006D699C" w:rsidRDefault="006D699C" w:rsidP="006D699C"/>
    <w:p w14:paraId="75E41F70" w14:textId="49ED8D6C" w:rsidR="006D699C" w:rsidRDefault="006D699C" w:rsidP="006D699C"/>
    <w:p w14:paraId="39575302" w14:textId="661852CF" w:rsidR="00D52213" w:rsidRDefault="00D52213" w:rsidP="006D699C"/>
    <w:p w14:paraId="4E2DBC4B" w14:textId="4B9D7511" w:rsidR="00D52213" w:rsidRDefault="00D52213" w:rsidP="006D699C"/>
    <w:p w14:paraId="72A0F5A0" w14:textId="58203528" w:rsidR="00D52213" w:rsidRDefault="00D52213" w:rsidP="006D699C">
      <w:pPr>
        <w:rPr>
          <w:ins w:id="802" w:author="Andrew Greiner" w:date="2020-06-15T21:42:00Z"/>
        </w:rPr>
      </w:pPr>
    </w:p>
    <w:p w14:paraId="66A418C5" w14:textId="40572438" w:rsidR="007146D2" w:rsidRDefault="007146D2" w:rsidP="006D699C">
      <w:pPr>
        <w:rPr>
          <w:ins w:id="803" w:author="Andrew Greiner" w:date="2020-06-15T21:42:00Z"/>
        </w:rPr>
      </w:pPr>
    </w:p>
    <w:p w14:paraId="6A154C56" w14:textId="312FDE09" w:rsidR="007146D2" w:rsidRDefault="007146D2" w:rsidP="006D699C">
      <w:pPr>
        <w:rPr>
          <w:ins w:id="804" w:author="Andrew Greiner" w:date="2020-06-15T21:46:00Z"/>
        </w:rPr>
      </w:pPr>
    </w:p>
    <w:p w14:paraId="1465CF98" w14:textId="77777777" w:rsidR="007146D2" w:rsidRDefault="007146D2" w:rsidP="006D699C">
      <w:pPr>
        <w:rPr>
          <w:ins w:id="805" w:author="Andrew Greiner" w:date="2020-06-15T21:42:00Z"/>
        </w:rPr>
      </w:pPr>
    </w:p>
    <w:p w14:paraId="00DB834F" w14:textId="00491EB5" w:rsidR="007146D2" w:rsidRDefault="007146D2" w:rsidP="006D699C">
      <w:pPr>
        <w:rPr>
          <w:ins w:id="806" w:author="Andrew Greiner" w:date="2020-06-15T21:42:00Z"/>
        </w:rPr>
      </w:pPr>
    </w:p>
    <w:p w14:paraId="102BB14B" w14:textId="77777777" w:rsidR="007146D2" w:rsidRDefault="007146D2" w:rsidP="006D699C"/>
    <w:p w14:paraId="380F7684" w14:textId="605E72AF" w:rsidR="00482112" w:rsidRDefault="00482112" w:rsidP="00482112">
      <w:pPr>
        <w:pStyle w:val="Heading1"/>
        <w:spacing w:before="0" w:after="120"/>
      </w:pPr>
      <w:r>
        <w:rPr>
          <w:sz w:val="36"/>
          <w:szCs w:val="36"/>
        </w:rPr>
        <w:t>Data Model</w:t>
      </w:r>
      <w:r>
        <w:t>:</w:t>
      </w:r>
    </w:p>
    <w:p w14:paraId="226298EA" w14:textId="77AD2581" w:rsidR="001F2392" w:rsidRPr="001F2392" w:rsidRDefault="001F2392" w:rsidP="001F2392">
      <w:r>
        <w:t>Data Flow Diagram:</w:t>
      </w:r>
    </w:p>
    <w:p w14:paraId="07DDBB13" w14:textId="6FF1CD24" w:rsidR="001F2392" w:rsidRDefault="0071398E" w:rsidP="001F2392">
      <w:ins w:id="807" w:author="Andrew Greiner" w:date="2020-06-15T20:48:00Z">
        <w:r>
          <w:rPr>
            <w:noProof/>
          </w:rPr>
          <w:drawing>
            <wp:inline distT="0" distB="0" distL="0" distR="0" wp14:anchorId="75F12875" wp14:editId="248A7D33">
              <wp:extent cx="572452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ins>
      <w:del w:id="808" w:author="Andrew Greiner" w:date="2020-06-15T20:45:00Z">
        <w:r w:rsidR="001F2392" w:rsidDel="0071398E">
          <w:rPr>
            <w:noProof/>
          </w:rPr>
          <w:drawing>
            <wp:inline distT="0" distB="0" distL="0" distR="0" wp14:anchorId="2A243816" wp14:editId="52562310">
              <wp:extent cx="5724525" cy="475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752975"/>
                      </a:xfrm>
                      <a:prstGeom prst="rect">
                        <a:avLst/>
                      </a:prstGeom>
                      <a:noFill/>
                      <a:ln>
                        <a:noFill/>
                      </a:ln>
                    </pic:spPr>
                  </pic:pic>
                </a:graphicData>
              </a:graphic>
            </wp:inline>
          </w:drawing>
        </w:r>
      </w:del>
    </w:p>
    <w:p w14:paraId="2A5CDD92" w14:textId="77777777" w:rsidR="001F2392" w:rsidDel="0071398E" w:rsidRDefault="001F2392" w:rsidP="001F2392">
      <w:pPr>
        <w:rPr>
          <w:del w:id="809" w:author="Andrew Greiner" w:date="2020-06-15T20:50:00Z"/>
        </w:rPr>
      </w:pPr>
    </w:p>
    <w:p w14:paraId="5097E1A5" w14:textId="77777777" w:rsidR="001F2392" w:rsidDel="0071398E" w:rsidRDefault="001F2392" w:rsidP="001F2392">
      <w:pPr>
        <w:rPr>
          <w:del w:id="810" w:author="Andrew Greiner" w:date="2020-06-15T20:50:00Z"/>
        </w:rPr>
      </w:pPr>
    </w:p>
    <w:p w14:paraId="566C92E2" w14:textId="2A57C016" w:rsidR="001F2392" w:rsidDel="0071398E" w:rsidRDefault="001F2392" w:rsidP="001F2392">
      <w:pPr>
        <w:rPr>
          <w:del w:id="811" w:author="Andrew Greiner" w:date="2020-06-15T20:50:00Z"/>
        </w:rPr>
      </w:pPr>
    </w:p>
    <w:p w14:paraId="5CA97D38" w14:textId="0370D5F3" w:rsidR="001F2392" w:rsidDel="0071398E" w:rsidRDefault="001F2392" w:rsidP="001F2392">
      <w:pPr>
        <w:rPr>
          <w:del w:id="812" w:author="Andrew Greiner" w:date="2020-06-15T20:50:00Z"/>
        </w:rPr>
      </w:pPr>
    </w:p>
    <w:p w14:paraId="4163A4D4" w14:textId="1ACC8978" w:rsidR="001F2392" w:rsidDel="0071398E" w:rsidRDefault="001F2392" w:rsidP="001F2392">
      <w:pPr>
        <w:rPr>
          <w:del w:id="813" w:author="Andrew Greiner" w:date="2020-06-15T20:50:00Z"/>
        </w:rPr>
      </w:pPr>
    </w:p>
    <w:p w14:paraId="5D0FCE43" w14:textId="33C2914B" w:rsidR="001F2392" w:rsidDel="0071398E" w:rsidRDefault="001F2392" w:rsidP="001F2392">
      <w:pPr>
        <w:rPr>
          <w:del w:id="814" w:author="Andrew Greiner" w:date="2020-06-15T20:50:00Z"/>
        </w:rPr>
      </w:pPr>
    </w:p>
    <w:p w14:paraId="4B9AD041" w14:textId="4A4CB5C6" w:rsidR="001F2392" w:rsidDel="0071398E" w:rsidRDefault="001F2392" w:rsidP="001F2392">
      <w:pPr>
        <w:rPr>
          <w:del w:id="815" w:author="Andrew Greiner" w:date="2020-06-15T20:50:00Z"/>
        </w:rPr>
      </w:pPr>
    </w:p>
    <w:p w14:paraId="26F6C680" w14:textId="7BE64A5D" w:rsidR="001F2392" w:rsidDel="0071398E" w:rsidRDefault="001F2392" w:rsidP="001F2392">
      <w:pPr>
        <w:rPr>
          <w:del w:id="816" w:author="Andrew Greiner" w:date="2020-06-15T20:50:00Z"/>
        </w:rPr>
      </w:pPr>
    </w:p>
    <w:p w14:paraId="37AB86FD" w14:textId="4CBFBF08" w:rsidR="001F2392" w:rsidDel="0071398E" w:rsidRDefault="001F2392" w:rsidP="001F2392">
      <w:pPr>
        <w:rPr>
          <w:del w:id="817" w:author="Andrew Greiner" w:date="2020-06-15T20:50:00Z"/>
        </w:rPr>
      </w:pPr>
    </w:p>
    <w:p w14:paraId="538ECDCE" w14:textId="73106973" w:rsidR="001F2392" w:rsidDel="0071398E" w:rsidRDefault="001F2392" w:rsidP="001F2392">
      <w:pPr>
        <w:rPr>
          <w:del w:id="818" w:author="Andrew Greiner" w:date="2020-06-15T20:50:00Z"/>
        </w:rPr>
      </w:pPr>
    </w:p>
    <w:p w14:paraId="74E73376" w14:textId="57AA4EEC" w:rsidR="001F2392" w:rsidDel="0071398E" w:rsidRDefault="001F2392" w:rsidP="001F2392">
      <w:pPr>
        <w:rPr>
          <w:del w:id="819" w:author="Andrew Greiner" w:date="2020-06-15T20:50:00Z"/>
        </w:rPr>
      </w:pPr>
    </w:p>
    <w:p w14:paraId="0A68A1C6" w14:textId="3BA28E2C" w:rsidR="001F2392" w:rsidDel="0071398E" w:rsidRDefault="001F2392" w:rsidP="001F2392">
      <w:pPr>
        <w:rPr>
          <w:del w:id="820" w:author="Andrew Greiner" w:date="2020-06-15T20:50:00Z"/>
        </w:rPr>
      </w:pPr>
    </w:p>
    <w:p w14:paraId="4C2004A7" w14:textId="1CDB8B6B" w:rsidR="001F2392" w:rsidDel="0071398E" w:rsidRDefault="001F2392" w:rsidP="001F2392">
      <w:pPr>
        <w:rPr>
          <w:del w:id="821" w:author="Andrew Greiner" w:date="2020-06-15T20:47:00Z"/>
        </w:rPr>
      </w:pPr>
      <w:del w:id="822" w:author="Andrew Greiner" w:date="2020-06-15T20:50:00Z">
        <w:r w:rsidDel="0071398E">
          <w:delText>S</w:delText>
        </w:r>
      </w:del>
      <w:ins w:id="823" w:author="Andrew Greiner" w:date="2020-06-15T20:50:00Z">
        <w:r w:rsidR="0071398E">
          <w:t>S</w:t>
        </w:r>
      </w:ins>
      <w:r>
        <w:t>ystem Diagram:</w:t>
      </w:r>
    </w:p>
    <w:p w14:paraId="5C09AB1B" w14:textId="203C6496" w:rsidR="0071398E" w:rsidRDefault="001F2392" w:rsidP="001F2392">
      <w:pPr>
        <w:rPr>
          <w:ins w:id="824" w:author="Andrew Greiner" w:date="2020-06-15T20:46:00Z"/>
        </w:rPr>
      </w:pPr>
      <w:r>
        <w:rPr>
          <w:noProof/>
        </w:rPr>
        <w:drawing>
          <wp:inline distT="0" distB="0" distL="0" distR="0" wp14:anchorId="7C9C4091" wp14:editId="70EBB10E">
            <wp:extent cx="5724525" cy="501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010150"/>
                    </a:xfrm>
                    <a:prstGeom prst="rect">
                      <a:avLst/>
                    </a:prstGeom>
                    <a:noFill/>
                    <a:ln>
                      <a:noFill/>
                    </a:ln>
                  </pic:spPr>
                </pic:pic>
              </a:graphicData>
            </a:graphic>
          </wp:inline>
        </w:drawing>
      </w:r>
    </w:p>
    <w:p w14:paraId="13E9B8AF" w14:textId="77777777" w:rsidR="0071398E" w:rsidRDefault="0071398E" w:rsidP="001F2392">
      <w:pPr>
        <w:rPr>
          <w:ins w:id="825" w:author="Andrew Greiner" w:date="2020-06-15T20:47:00Z"/>
        </w:rPr>
      </w:pPr>
    </w:p>
    <w:p w14:paraId="36CB949F" w14:textId="77777777" w:rsidR="0071398E" w:rsidRDefault="0071398E" w:rsidP="001F2392">
      <w:pPr>
        <w:rPr>
          <w:ins w:id="826" w:author="Andrew Greiner" w:date="2020-06-15T20:47:00Z"/>
        </w:rPr>
      </w:pPr>
    </w:p>
    <w:p w14:paraId="237A1E13" w14:textId="77777777" w:rsidR="0071398E" w:rsidRDefault="0071398E" w:rsidP="001F2392">
      <w:pPr>
        <w:rPr>
          <w:ins w:id="827" w:author="Andrew Greiner" w:date="2020-06-15T20:47:00Z"/>
        </w:rPr>
      </w:pPr>
    </w:p>
    <w:p w14:paraId="24097F7B" w14:textId="77777777" w:rsidR="0071398E" w:rsidRDefault="0071398E" w:rsidP="001F2392">
      <w:pPr>
        <w:rPr>
          <w:ins w:id="828" w:author="Andrew Greiner" w:date="2020-06-15T20:47:00Z"/>
        </w:rPr>
      </w:pPr>
    </w:p>
    <w:p w14:paraId="26636803" w14:textId="77777777" w:rsidR="0071398E" w:rsidRDefault="0071398E" w:rsidP="001F2392">
      <w:pPr>
        <w:rPr>
          <w:ins w:id="829" w:author="Andrew Greiner" w:date="2020-06-15T20:47:00Z"/>
        </w:rPr>
      </w:pPr>
    </w:p>
    <w:p w14:paraId="06DA0EE1" w14:textId="77777777" w:rsidR="0071398E" w:rsidRDefault="0071398E" w:rsidP="001F2392">
      <w:pPr>
        <w:rPr>
          <w:ins w:id="830" w:author="Andrew Greiner" w:date="2020-06-15T20:47:00Z"/>
        </w:rPr>
      </w:pPr>
    </w:p>
    <w:p w14:paraId="2FB7DD22" w14:textId="77777777" w:rsidR="0071398E" w:rsidRDefault="0071398E" w:rsidP="001F2392">
      <w:pPr>
        <w:rPr>
          <w:ins w:id="831" w:author="Andrew Greiner" w:date="2020-06-15T20:47:00Z"/>
        </w:rPr>
      </w:pPr>
    </w:p>
    <w:p w14:paraId="33A011C0" w14:textId="77777777" w:rsidR="0071398E" w:rsidRDefault="0071398E" w:rsidP="001F2392">
      <w:pPr>
        <w:rPr>
          <w:ins w:id="832" w:author="Andrew Greiner" w:date="2020-06-15T20:47:00Z"/>
        </w:rPr>
      </w:pPr>
    </w:p>
    <w:p w14:paraId="07A6F61B" w14:textId="77777777" w:rsidR="0071398E" w:rsidRDefault="0071398E" w:rsidP="001F2392">
      <w:pPr>
        <w:rPr>
          <w:ins w:id="833" w:author="Andrew Greiner" w:date="2020-06-15T20:47:00Z"/>
        </w:rPr>
      </w:pPr>
    </w:p>
    <w:p w14:paraId="3B6D5481" w14:textId="77777777" w:rsidR="0071398E" w:rsidRDefault="0071398E" w:rsidP="001F2392">
      <w:pPr>
        <w:rPr>
          <w:ins w:id="834" w:author="Andrew Greiner" w:date="2020-06-15T20:47:00Z"/>
        </w:rPr>
      </w:pPr>
    </w:p>
    <w:p w14:paraId="46EF476D" w14:textId="77777777" w:rsidR="0071398E" w:rsidRDefault="0071398E" w:rsidP="001F2392">
      <w:pPr>
        <w:rPr>
          <w:ins w:id="835" w:author="Andrew Greiner" w:date="2020-06-15T20:47:00Z"/>
        </w:rPr>
      </w:pPr>
    </w:p>
    <w:p w14:paraId="1D5FDC53" w14:textId="77777777" w:rsidR="0071398E" w:rsidRDefault="0071398E" w:rsidP="001F2392">
      <w:pPr>
        <w:rPr>
          <w:ins w:id="836" w:author="Andrew Greiner" w:date="2020-06-15T20:47:00Z"/>
        </w:rPr>
      </w:pPr>
    </w:p>
    <w:p w14:paraId="5FED8297" w14:textId="4D32DDE8" w:rsidR="0071398E" w:rsidRDefault="0071398E" w:rsidP="001F2392">
      <w:pPr>
        <w:rPr>
          <w:ins w:id="837" w:author="Andrew Greiner" w:date="2020-06-15T20:47:00Z"/>
        </w:rPr>
      </w:pPr>
      <w:ins w:id="838" w:author="Andrew Greiner" w:date="2020-06-15T20:47:00Z">
        <w:r>
          <w:t>State Diagram:</w:t>
        </w:r>
      </w:ins>
    </w:p>
    <w:p w14:paraId="4E7BC00C" w14:textId="02CF25E5" w:rsidR="001F2392" w:rsidRPr="001F2392" w:rsidRDefault="0071398E" w:rsidP="001F2392">
      <w:ins w:id="839" w:author="Andrew Greiner" w:date="2020-06-15T20:46:00Z">
        <w:r>
          <w:rPr>
            <w:noProof/>
          </w:rPr>
          <w:drawing>
            <wp:inline distT="0" distB="0" distL="0" distR="0" wp14:anchorId="7E28AF6C" wp14:editId="0AB2E9DC">
              <wp:extent cx="572452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ins>
    </w:p>
    <w:p w14:paraId="40D18584" w14:textId="1BBF4CD7" w:rsidR="00482112" w:rsidDel="0071398E" w:rsidRDefault="00482112" w:rsidP="00482112">
      <w:pPr>
        <w:rPr>
          <w:del w:id="840" w:author="Andrew Greiner" w:date="2020-06-15T20:47:00Z"/>
        </w:rPr>
      </w:pPr>
    </w:p>
    <w:p w14:paraId="14F38EDA" w14:textId="77777777" w:rsidR="0071398E" w:rsidRDefault="0071398E" w:rsidP="00482112">
      <w:pPr>
        <w:rPr>
          <w:ins w:id="841" w:author="Andrew Greiner" w:date="2020-06-15T20:50:00Z"/>
        </w:rPr>
      </w:pPr>
    </w:p>
    <w:p w14:paraId="7ECEE23F" w14:textId="3E479502" w:rsidR="0071398E" w:rsidRDefault="0071398E" w:rsidP="00482112">
      <w:pPr>
        <w:rPr>
          <w:ins w:id="842" w:author="Andrew Greiner" w:date="2020-06-15T20:47:00Z"/>
        </w:rPr>
      </w:pPr>
      <w:ins w:id="843" w:author="Andrew Greiner" w:date="2020-06-15T20:47:00Z">
        <w:r>
          <w:t>Sequence Diagram:</w:t>
        </w:r>
        <w:r>
          <w:rPr>
            <w:noProof/>
          </w:rPr>
          <w:drawing>
            <wp:inline distT="0" distB="0" distL="0" distR="0" wp14:anchorId="112A032D" wp14:editId="4D4DD740">
              <wp:extent cx="57245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ins>
    </w:p>
    <w:p w14:paraId="2FBBA656" w14:textId="5EBC0441" w:rsidR="001F2392" w:rsidRDefault="001F2392" w:rsidP="00482112"/>
    <w:p w14:paraId="22DF5BDD" w14:textId="6DD3F810" w:rsidR="001F2392" w:rsidRDefault="001F2392" w:rsidP="00482112"/>
    <w:p w14:paraId="77E0624A" w14:textId="0A19CE94" w:rsidR="001F2392" w:rsidDel="007146D2" w:rsidRDefault="001F2392" w:rsidP="00482112">
      <w:pPr>
        <w:rPr>
          <w:del w:id="844" w:author="Andrew Greiner" w:date="2020-06-15T21:45:00Z"/>
        </w:rPr>
      </w:pPr>
    </w:p>
    <w:p w14:paraId="695A466A" w14:textId="1B16C3D5" w:rsidR="001F2392" w:rsidDel="007146D2" w:rsidRDefault="001F2392" w:rsidP="00482112">
      <w:pPr>
        <w:rPr>
          <w:del w:id="845" w:author="Andrew Greiner" w:date="2020-06-15T21:45:00Z"/>
        </w:rPr>
      </w:pPr>
    </w:p>
    <w:p w14:paraId="50ED1F66" w14:textId="53638178" w:rsidR="001F2392" w:rsidDel="007146D2" w:rsidRDefault="001F2392" w:rsidP="00482112">
      <w:pPr>
        <w:rPr>
          <w:del w:id="846" w:author="Andrew Greiner" w:date="2020-06-15T21:45:00Z"/>
        </w:rPr>
      </w:pPr>
    </w:p>
    <w:p w14:paraId="5D8C47F7" w14:textId="6DFC2141" w:rsidR="001F2392" w:rsidDel="0071398E" w:rsidRDefault="001F2392" w:rsidP="00482112">
      <w:pPr>
        <w:rPr>
          <w:del w:id="847" w:author="Andrew Greiner" w:date="2020-06-15T20:51:00Z"/>
        </w:rPr>
      </w:pPr>
    </w:p>
    <w:p w14:paraId="6037F3BA" w14:textId="7C94AD2D" w:rsidR="001F2392" w:rsidDel="0071398E" w:rsidRDefault="001F2392" w:rsidP="00482112">
      <w:pPr>
        <w:rPr>
          <w:del w:id="848" w:author="Andrew Greiner" w:date="2020-06-15T20:51:00Z"/>
        </w:rPr>
      </w:pPr>
    </w:p>
    <w:p w14:paraId="2CC68167" w14:textId="6EC48D35" w:rsidR="001F2392" w:rsidDel="0071398E" w:rsidRDefault="001F2392" w:rsidP="00482112">
      <w:pPr>
        <w:rPr>
          <w:del w:id="849" w:author="Andrew Greiner" w:date="2020-06-15T20:51:00Z"/>
        </w:rPr>
      </w:pPr>
    </w:p>
    <w:p w14:paraId="196E591F" w14:textId="056A1FD2" w:rsidR="001F2392" w:rsidDel="0071398E" w:rsidRDefault="001F2392" w:rsidP="00482112">
      <w:pPr>
        <w:rPr>
          <w:del w:id="850" w:author="Andrew Greiner" w:date="2020-06-15T20:51:00Z"/>
        </w:rPr>
      </w:pPr>
    </w:p>
    <w:p w14:paraId="647FC64B" w14:textId="53536E9D" w:rsidR="0071398E" w:rsidDel="0071398E" w:rsidRDefault="0071398E" w:rsidP="00482112">
      <w:pPr>
        <w:rPr>
          <w:del w:id="851" w:author="Andrew Greiner" w:date="2020-06-15T20:51:00Z"/>
        </w:rPr>
      </w:pPr>
    </w:p>
    <w:p w14:paraId="1199A020" w14:textId="502F04E8" w:rsidR="00482112" w:rsidRPr="006D699C" w:rsidDel="0071398E" w:rsidRDefault="00482112" w:rsidP="00482112">
      <w:pPr>
        <w:pStyle w:val="Heading1"/>
        <w:spacing w:before="0" w:after="120"/>
        <w:rPr>
          <w:del w:id="852" w:author="Andrew Greiner" w:date="2020-06-15T20:53:00Z"/>
        </w:rPr>
      </w:pPr>
      <w:del w:id="853" w:author="Andrew Greiner" w:date="2020-06-15T20:53:00Z">
        <w:r w:rsidDel="0071398E">
          <w:rPr>
            <w:sz w:val="36"/>
            <w:szCs w:val="36"/>
          </w:rPr>
          <w:delText>Non-Functional Requirements</w:delText>
        </w:r>
        <w:r w:rsidDel="0071398E">
          <w:delText>:</w:delText>
        </w:r>
      </w:del>
    </w:p>
    <w:customXmlInsRangeStart w:id="854" w:author="Andrew Greiner" w:date="2020-06-09T20:19:00Z"/>
    <w:sdt>
      <w:sdtPr>
        <w:rPr>
          <w:sz w:val="36"/>
          <w:szCs w:val="36"/>
        </w:rPr>
        <w:alias w:val="Title"/>
        <w:tag w:val=""/>
        <w:id w:val="-181748172"/>
        <w:placeholder>
          <w:docPart w:val="65EA002D9891446587B0D1E13AF6832D"/>
        </w:placeholder>
        <w:dataBinding w:prefixMappings="xmlns:ns0='http://purl.org/dc/elements/1.1/' xmlns:ns1='http://schemas.openxmlformats.org/package/2006/metadata/core-properties' " w:xpath="/ns1:coreProperties[1]/ns0:title[1]" w:storeItemID="{6C3C8BC8-F283-45AE-878A-BAB7291924A1}"/>
        <w:text/>
      </w:sdtPr>
      <w:sdtContent>
        <w:customXmlInsRangeEnd w:id="854"/>
        <w:p w14:paraId="71CF952F" w14:textId="070499DA" w:rsidR="00395CB7" w:rsidRDefault="0071398E" w:rsidP="00395CB7">
          <w:pPr>
            <w:pStyle w:val="Heading1"/>
            <w:rPr>
              <w:ins w:id="855" w:author="Andrew Greiner" w:date="2020-06-09T20:19:00Z"/>
            </w:rPr>
          </w:pPr>
          <w:ins w:id="856" w:author="Andrew Greiner" w:date="2020-06-15T20:53:00Z">
            <w:r w:rsidRPr="0071398E">
              <w:rPr>
                <w:sz w:val="36"/>
                <w:szCs w:val="36"/>
              </w:rPr>
              <w:t>Non-Functional Requirements:</w:t>
            </w:r>
          </w:ins>
        </w:p>
        <w:customXmlInsRangeStart w:id="857" w:author="Andrew Greiner" w:date="2020-06-09T20:19:00Z"/>
      </w:sdtContent>
    </w:sdt>
    <w:customXmlInsRangeEnd w:id="857"/>
    <w:p w14:paraId="439B2B27" w14:textId="77777777" w:rsidR="00395CB7" w:rsidRDefault="00395CB7" w:rsidP="00395CB7">
      <w:pPr>
        <w:pStyle w:val="Heading2"/>
        <w:rPr>
          <w:ins w:id="858" w:author="Andrew Greiner" w:date="2020-06-09T20:19:00Z"/>
        </w:rPr>
      </w:pPr>
      <w:ins w:id="859" w:author="Andrew Greiner" w:date="2020-06-09T20:19:00Z">
        <w:r>
          <w:t>Security</w:t>
        </w:r>
      </w:ins>
    </w:p>
    <w:p w14:paraId="32D35368" w14:textId="77777777" w:rsidR="00395CB7" w:rsidRDefault="00395CB7" w:rsidP="00395CB7">
      <w:pPr>
        <w:ind w:left="360"/>
        <w:rPr>
          <w:ins w:id="860" w:author="Andrew Greiner" w:date="2020-06-09T20:19:00Z"/>
        </w:rPr>
      </w:pPr>
      <w:ins w:id="861" w:author="Andrew Greiner" w:date="2020-06-09T20:19:00Z">
        <w:r>
          <w:t>BPNFR-001 – The system should enforce user authentication at each entry point.</w:t>
        </w:r>
      </w:ins>
    </w:p>
    <w:p w14:paraId="70338742" w14:textId="77777777" w:rsidR="00395CB7" w:rsidRDefault="00395CB7" w:rsidP="00395CB7">
      <w:pPr>
        <w:ind w:left="360"/>
        <w:rPr>
          <w:ins w:id="862" w:author="Andrew Greiner" w:date="2020-06-09T20:19:00Z"/>
        </w:rPr>
      </w:pPr>
      <w:ins w:id="863" w:author="Andrew Greiner" w:date="2020-06-09T20:19:00Z">
        <w:r>
          <w:t>BPNFR-002 - The system should enforce password requirements.</w:t>
        </w:r>
      </w:ins>
    </w:p>
    <w:p w14:paraId="03D8DDF3" w14:textId="77777777" w:rsidR="00395CB7" w:rsidRDefault="00395CB7" w:rsidP="00395CB7">
      <w:pPr>
        <w:ind w:left="360"/>
        <w:rPr>
          <w:ins w:id="864" w:author="Andrew Greiner" w:date="2020-06-09T20:19:00Z"/>
        </w:rPr>
      </w:pPr>
      <w:ins w:id="865" w:author="Andrew Greiner" w:date="2020-06-09T20:19:00Z">
        <w:r>
          <w:t xml:space="preserve">BPNFR-003 - The system should enforce Communications layer security </w:t>
        </w:r>
        <w:proofErr w:type="spellStart"/>
        <w:r>
          <w:t>ie</w:t>
        </w:r>
        <w:proofErr w:type="spellEnd"/>
        <w:r>
          <w:t>: no unauthorised devices permitted to send or receive messages or replay messages.</w:t>
        </w:r>
      </w:ins>
    </w:p>
    <w:p w14:paraId="31C76734" w14:textId="77777777" w:rsidR="00395CB7" w:rsidRPr="000F5279" w:rsidRDefault="00395CB7" w:rsidP="00395CB7">
      <w:pPr>
        <w:ind w:left="360"/>
        <w:rPr>
          <w:ins w:id="866" w:author="Andrew Greiner" w:date="2020-06-09T20:19:00Z"/>
          <w:b/>
        </w:rPr>
      </w:pPr>
      <w:ins w:id="867" w:author="Andrew Greiner" w:date="2020-06-09T20:19:00Z">
        <w:r w:rsidRPr="000F5279">
          <w:rPr>
            <w:b/>
          </w:rPr>
          <w:t xml:space="preserve">Note: All security NFRs </w:t>
        </w:r>
        <w:r>
          <w:rPr>
            <w:b/>
          </w:rPr>
          <w:t>are outside the scope of The IT Crowd’s implementation</w:t>
        </w:r>
        <w:r w:rsidRPr="000F5279">
          <w:rPr>
            <w:b/>
          </w:rPr>
          <w:t>.</w:t>
        </w:r>
        <w:r>
          <w:rPr>
            <w:b/>
          </w:rPr>
          <w:t xml:space="preserve"> The Thingsboard server is hosted and configured by DPI, including user authentication and authorisation and HTTP security. The MQTT channels between Thingsboard and the Things Network are controlled by DPI and/or The Things Network. LoRaWAN RF security is defined in the LoRaWAN standard.</w:t>
        </w:r>
      </w:ins>
    </w:p>
    <w:p w14:paraId="49CF0B02" w14:textId="77777777" w:rsidR="00395CB7" w:rsidRDefault="00395CB7" w:rsidP="00395CB7">
      <w:pPr>
        <w:pStyle w:val="Heading2"/>
        <w:rPr>
          <w:ins w:id="868" w:author="Andrew Greiner" w:date="2020-06-09T20:19:00Z"/>
        </w:rPr>
      </w:pPr>
      <w:ins w:id="869" w:author="Andrew Greiner" w:date="2020-06-09T20:19:00Z">
        <w:r>
          <w:t>Capacity</w:t>
        </w:r>
      </w:ins>
    </w:p>
    <w:p w14:paraId="26E632C1" w14:textId="77777777" w:rsidR="00395CB7" w:rsidRDefault="00395CB7" w:rsidP="00395CB7">
      <w:pPr>
        <w:ind w:left="360"/>
        <w:rPr>
          <w:ins w:id="870" w:author="Andrew Greiner" w:date="2020-06-09T20:19:00Z"/>
        </w:rPr>
      </w:pPr>
      <w:ins w:id="871" w:author="Andrew Greiner" w:date="2020-06-09T20:19:00Z">
        <w:r>
          <w:t xml:space="preserve">BPNFR-004 – The system should support one bore pump. (Expansion to be scoped </w:t>
        </w:r>
        <w:proofErr w:type="gramStart"/>
        <w:r>
          <w:t>at a later date</w:t>
        </w:r>
        <w:proofErr w:type="gramEnd"/>
        <w:r>
          <w:t xml:space="preserve"> in consultation with project sponsor).</w:t>
        </w:r>
      </w:ins>
    </w:p>
    <w:p w14:paraId="6835E696" w14:textId="77777777" w:rsidR="00395CB7" w:rsidRDefault="00395CB7" w:rsidP="00395CB7">
      <w:pPr>
        <w:ind w:left="360"/>
        <w:rPr>
          <w:ins w:id="872" w:author="Andrew Greiner" w:date="2020-06-09T20:19:00Z"/>
        </w:rPr>
      </w:pPr>
      <w:ins w:id="873" w:author="Andrew Greiner" w:date="2020-06-09T20:19:00Z">
        <w:r>
          <w:t xml:space="preserve">BPNFR-005 – The system should support </w:t>
        </w:r>
        <w:proofErr w:type="gramStart"/>
        <w:r>
          <w:t>a number of</w:t>
        </w:r>
        <w:proofErr w:type="gramEnd"/>
        <w:r>
          <w:t xml:space="preserve"> simultaneous users to be determined by project sponsor (expect no more than 2). </w:t>
        </w:r>
      </w:ins>
    </w:p>
    <w:p w14:paraId="76DBE57A" w14:textId="77777777" w:rsidR="00395CB7" w:rsidRPr="00A063BB" w:rsidRDefault="00395CB7" w:rsidP="00395CB7">
      <w:pPr>
        <w:ind w:firstLine="360"/>
        <w:rPr>
          <w:ins w:id="874" w:author="Andrew Greiner" w:date="2020-06-09T20:19:00Z"/>
          <w:b/>
          <w:bCs/>
        </w:rPr>
      </w:pPr>
      <w:ins w:id="875" w:author="Andrew Greiner" w:date="2020-06-09T20:19:00Z">
        <w:r w:rsidRPr="00A063BB">
          <w:rPr>
            <w:b/>
            <w:bCs/>
          </w:rPr>
          <w:t xml:space="preserve">Note: Capacity </w:t>
        </w:r>
        <w:r>
          <w:rPr>
            <w:b/>
            <w:bCs/>
          </w:rPr>
          <w:t xml:space="preserve">is </w:t>
        </w:r>
        <w:r w:rsidRPr="00A063BB">
          <w:rPr>
            <w:b/>
            <w:bCs/>
          </w:rPr>
          <w:t xml:space="preserve">mainly a factor of </w:t>
        </w:r>
        <w:proofErr w:type="spellStart"/>
        <w:r w:rsidRPr="00A063BB">
          <w:rPr>
            <w:b/>
            <w:bCs/>
          </w:rPr>
          <w:t>ThingsBoard</w:t>
        </w:r>
        <w:proofErr w:type="spellEnd"/>
        <w:r>
          <w:rPr>
            <w:b/>
            <w:bCs/>
          </w:rPr>
          <w:t xml:space="preserve">, </w:t>
        </w:r>
        <w:r w:rsidRPr="000F5279">
          <w:rPr>
            <w:b/>
          </w:rPr>
          <w:t>The Things Networ</w:t>
        </w:r>
        <w:r>
          <w:rPr>
            <w:b/>
          </w:rPr>
          <w:t>k,</w:t>
        </w:r>
        <w:r w:rsidRPr="00A063BB">
          <w:rPr>
            <w:b/>
            <w:bCs/>
          </w:rPr>
          <w:t xml:space="preserve"> and LoRaWAN network.</w:t>
        </w:r>
      </w:ins>
    </w:p>
    <w:p w14:paraId="6CFF631E" w14:textId="77777777" w:rsidR="00395CB7" w:rsidRPr="00A063BB" w:rsidRDefault="00395CB7" w:rsidP="00395CB7">
      <w:pPr>
        <w:ind w:firstLine="360"/>
        <w:rPr>
          <w:ins w:id="876" w:author="Andrew Greiner" w:date="2020-06-09T20:19:00Z"/>
          <w:b/>
          <w:bCs/>
        </w:rPr>
      </w:pPr>
      <w:ins w:id="877" w:author="Andrew Greiner" w:date="2020-06-09T20:19:00Z">
        <w:r w:rsidRPr="00A063BB">
          <w:rPr>
            <w:b/>
            <w:bCs/>
          </w:rPr>
          <w:t>Note: Specific message capacity already established as a functional constraint in architecture.</w:t>
        </w:r>
      </w:ins>
    </w:p>
    <w:p w14:paraId="1C8A6206" w14:textId="77777777" w:rsidR="00395CB7" w:rsidRDefault="00395CB7" w:rsidP="00395CB7">
      <w:pPr>
        <w:pStyle w:val="Heading2"/>
        <w:rPr>
          <w:ins w:id="878" w:author="Andrew Greiner" w:date="2020-06-09T20:19:00Z"/>
        </w:rPr>
      </w:pPr>
      <w:ins w:id="879" w:author="Andrew Greiner" w:date="2020-06-09T20:19:00Z">
        <w:r>
          <w:t>Recovery</w:t>
        </w:r>
      </w:ins>
    </w:p>
    <w:p w14:paraId="03DF37DB" w14:textId="77777777" w:rsidR="00395CB7" w:rsidRDefault="00395CB7" w:rsidP="00395CB7">
      <w:pPr>
        <w:ind w:left="360"/>
        <w:rPr>
          <w:ins w:id="880" w:author="Andrew Greiner" w:date="2020-06-09T20:19:00Z"/>
        </w:rPr>
      </w:pPr>
      <w:ins w:id="881" w:author="Andrew Greiner" w:date="2020-06-09T20:19:00Z">
        <w:r>
          <w:t>BPNFR-006 – The Pump Controller will be able start working without intervention in the event of a reset due to power loss, LoRaWAN connectivity loss, etc.</w:t>
        </w:r>
      </w:ins>
    </w:p>
    <w:p w14:paraId="256E7E76" w14:textId="77777777" w:rsidR="00395CB7" w:rsidRDefault="00395CB7" w:rsidP="00395CB7">
      <w:pPr>
        <w:pStyle w:val="Heading2"/>
        <w:rPr>
          <w:ins w:id="882" w:author="Andrew Greiner" w:date="2020-06-09T20:19:00Z"/>
        </w:rPr>
      </w:pPr>
      <w:ins w:id="883" w:author="Andrew Greiner" w:date="2020-06-09T20:19:00Z">
        <w:r>
          <w:t>Compatibility</w:t>
        </w:r>
      </w:ins>
    </w:p>
    <w:p w14:paraId="1AF64DA9" w14:textId="77777777" w:rsidR="00395CB7" w:rsidRDefault="00395CB7" w:rsidP="00395CB7">
      <w:pPr>
        <w:ind w:left="360"/>
        <w:rPr>
          <w:ins w:id="884" w:author="Andrew Greiner" w:date="2020-06-09T20:19:00Z"/>
        </w:rPr>
      </w:pPr>
      <w:ins w:id="885" w:author="Andrew Greiner" w:date="2020-06-09T20:19:00Z">
        <w:r>
          <w:t>BPNFR-007 – The system web interface/dashboards/monitoring should be usable on regular PCs/laptops and mobile devices.</w:t>
        </w:r>
      </w:ins>
    </w:p>
    <w:p w14:paraId="760E093C" w14:textId="77777777" w:rsidR="00395CB7" w:rsidRDefault="00395CB7" w:rsidP="00395CB7">
      <w:pPr>
        <w:pStyle w:val="Heading2"/>
        <w:rPr>
          <w:ins w:id="886" w:author="Andrew Greiner" w:date="2020-06-09T20:19:00Z"/>
        </w:rPr>
      </w:pPr>
      <w:ins w:id="887" w:author="Andrew Greiner" w:date="2020-06-09T20:19:00Z">
        <w:r>
          <w:t>Maintainability</w:t>
        </w:r>
      </w:ins>
    </w:p>
    <w:p w14:paraId="13852F85" w14:textId="77777777" w:rsidR="00395CB7" w:rsidRPr="003A166D" w:rsidRDefault="00395CB7" w:rsidP="00395CB7">
      <w:pPr>
        <w:ind w:left="360"/>
        <w:rPr>
          <w:ins w:id="888" w:author="Andrew Greiner" w:date="2020-06-09T20:19:00Z"/>
          <w:strike/>
        </w:rPr>
      </w:pPr>
      <w:ins w:id="889" w:author="Andrew Greiner" w:date="2020-06-09T20:19:00Z">
        <w:r>
          <w:t xml:space="preserve">BPNFR-008 – The system documentation of patterns/standards/etc should be </w:t>
        </w:r>
        <w:proofErr w:type="gramStart"/>
        <w:r>
          <w:t>sufficient</w:t>
        </w:r>
        <w:proofErr w:type="gramEnd"/>
        <w:r>
          <w:t xml:space="preserve"> for handover to project sponsor/future users.</w:t>
        </w:r>
      </w:ins>
    </w:p>
    <w:p w14:paraId="777CCA5E" w14:textId="77777777" w:rsidR="00395CB7" w:rsidRDefault="00395CB7" w:rsidP="00395CB7">
      <w:pPr>
        <w:pStyle w:val="Heading2"/>
        <w:rPr>
          <w:ins w:id="890" w:author="Andrew Greiner" w:date="2020-06-09T20:19:00Z"/>
        </w:rPr>
      </w:pPr>
      <w:ins w:id="891" w:author="Andrew Greiner" w:date="2020-06-09T20:19:00Z">
        <w:r>
          <w:t>Regulatory</w:t>
        </w:r>
      </w:ins>
    </w:p>
    <w:p w14:paraId="096C7C2D" w14:textId="77777777" w:rsidR="00395CB7" w:rsidRDefault="00395CB7" w:rsidP="00395CB7">
      <w:pPr>
        <w:ind w:left="360"/>
        <w:rPr>
          <w:ins w:id="892" w:author="Andrew Greiner" w:date="2020-06-09T20:19:00Z"/>
        </w:rPr>
      </w:pPr>
      <w:ins w:id="893" w:author="Andrew Greiner" w:date="2020-06-09T20:19:00Z">
        <w:r>
          <w:t>BPNFR-009 – The RF aspects of the system should conform to national RF regulations and the LoRaWAN specification, and The Things Network fair use policy.</w:t>
        </w:r>
      </w:ins>
    </w:p>
    <w:p w14:paraId="21E47FEC" w14:textId="77777777" w:rsidR="00395CB7" w:rsidRDefault="00395CB7" w:rsidP="00395CB7">
      <w:pPr>
        <w:pStyle w:val="Heading2"/>
        <w:rPr>
          <w:ins w:id="894" w:author="Andrew Greiner" w:date="2020-06-09T20:19:00Z"/>
        </w:rPr>
      </w:pPr>
      <w:ins w:id="895" w:author="Andrew Greiner" w:date="2020-06-09T20:19:00Z">
        <w:r>
          <w:t>Documentation</w:t>
        </w:r>
      </w:ins>
    </w:p>
    <w:p w14:paraId="560C55B4" w14:textId="77777777" w:rsidR="00395CB7" w:rsidRDefault="00395CB7" w:rsidP="00395CB7">
      <w:pPr>
        <w:ind w:firstLine="360"/>
        <w:rPr>
          <w:ins w:id="896" w:author="Andrew Greiner" w:date="2020-06-09T20:19:00Z"/>
        </w:rPr>
      </w:pPr>
      <w:ins w:id="897" w:author="Andrew Greiner" w:date="2020-06-09T20:19:00Z">
        <w:r>
          <w:t>BPNFR-010 – All project risks should be documented and analysed in the Risk Register.</w:t>
        </w:r>
      </w:ins>
    </w:p>
    <w:p w14:paraId="3240B37B" w14:textId="77777777" w:rsidR="00395CB7" w:rsidRDefault="00395CB7" w:rsidP="00395CB7">
      <w:pPr>
        <w:ind w:firstLine="360"/>
        <w:rPr>
          <w:ins w:id="898" w:author="Andrew Greiner" w:date="2020-06-09T20:19:00Z"/>
        </w:rPr>
      </w:pPr>
      <w:ins w:id="899" w:author="Andrew Greiner" w:date="2020-06-09T20:19:00Z">
        <w:r>
          <w:t>BPNFR-011 – All system operations should be documented in How-To documentation.</w:t>
        </w:r>
      </w:ins>
    </w:p>
    <w:p w14:paraId="4EC10AC1" w14:textId="11E7304F" w:rsidR="003F2888" w:rsidDel="00395CB7" w:rsidRDefault="00395CB7">
      <w:pPr>
        <w:ind w:left="360"/>
        <w:rPr>
          <w:del w:id="900" w:author="Andrew Greiner" w:date="2020-06-09T20:19:00Z"/>
        </w:rPr>
        <w:pPrChange w:id="901" w:author="Andrew Greiner" w:date="2020-06-15T21:45:00Z">
          <w:pPr/>
        </w:pPrChange>
      </w:pPr>
      <w:ins w:id="902" w:author="Andrew Greiner" w:date="2020-06-09T20:19:00Z">
        <w:r>
          <w:t>BPNFR-012 – All relevant system and project documentation should be included in Handover Documentation.</w:t>
        </w:r>
      </w:ins>
      <w:del w:id="903" w:author="Andrew Greiner" w:date="2020-06-09T20:19:00Z">
        <w:r w:rsidR="003F2888" w:rsidDel="00395CB7">
          <w:delText>NFR Analysis v0.2</w:delText>
        </w:r>
      </w:del>
    </w:p>
    <w:p w14:paraId="5EC66EFE" w14:textId="58A5DB40" w:rsidR="003F2888" w:rsidDel="00395CB7" w:rsidRDefault="003F2888" w:rsidP="003F2888">
      <w:pPr>
        <w:rPr>
          <w:del w:id="904" w:author="Andrew Greiner" w:date="2020-06-09T20:19:00Z"/>
        </w:rPr>
      </w:pPr>
      <w:del w:id="905" w:author="Andrew Greiner" w:date="2020-06-09T20:19:00Z">
        <w:r w:rsidDel="00395CB7">
          <w:delText>The following NFRs are pending approval from Project Sponsors.</w:delText>
        </w:r>
      </w:del>
    </w:p>
    <w:p w14:paraId="7D9D0127" w14:textId="39F377DF" w:rsidR="003F2888" w:rsidDel="00395CB7" w:rsidRDefault="003F2888" w:rsidP="003F2888">
      <w:pPr>
        <w:rPr>
          <w:del w:id="906" w:author="Andrew Greiner" w:date="2020-06-09T20:19:00Z"/>
        </w:rPr>
      </w:pPr>
      <w:del w:id="907" w:author="Andrew Greiner" w:date="2020-06-09T20:19:00Z">
        <w:r w:rsidDel="00395CB7">
          <w:delText>Security</w:delText>
        </w:r>
      </w:del>
    </w:p>
    <w:p w14:paraId="0B42312E" w14:textId="42F5B729" w:rsidR="003F2888" w:rsidDel="00395CB7" w:rsidRDefault="003F2888" w:rsidP="003F2888">
      <w:pPr>
        <w:ind w:left="360"/>
        <w:rPr>
          <w:del w:id="908" w:author="Andrew Greiner" w:date="2020-06-09T20:19:00Z"/>
        </w:rPr>
      </w:pPr>
      <w:del w:id="909" w:author="Andrew Greiner" w:date="2020-06-09T20:19:00Z">
        <w:r w:rsidDel="00395CB7">
          <w:delText>BPNFR-001 – The system should enforce Login Requirements at each accessible domain level -ie: ThingsBoard</w:delText>
        </w:r>
      </w:del>
    </w:p>
    <w:p w14:paraId="05655681" w14:textId="47A84903" w:rsidR="003F2888" w:rsidDel="00395CB7" w:rsidRDefault="003F2888" w:rsidP="003F2888">
      <w:pPr>
        <w:ind w:left="360"/>
        <w:rPr>
          <w:del w:id="910" w:author="Andrew Greiner" w:date="2020-06-09T20:19:00Z"/>
        </w:rPr>
      </w:pPr>
      <w:del w:id="911" w:author="Andrew Greiner" w:date="2020-06-09T20:19:00Z">
        <w:r w:rsidDel="00395CB7">
          <w:delText>BPNFR-002 - The system should enforce password requirements for each accessible domain level.</w:delText>
        </w:r>
      </w:del>
    </w:p>
    <w:p w14:paraId="1BB44D76" w14:textId="05131C99" w:rsidR="003F2888" w:rsidDel="00395CB7" w:rsidRDefault="003F2888" w:rsidP="003F2888">
      <w:pPr>
        <w:ind w:left="360"/>
        <w:rPr>
          <w:del w:id="912" w:author="Andrew Greiner" w:date="2020-06-09T20:19:00Z"/>
        </w:rPr>
      </w:pPr>
      <w:del w:id="913" w:author="Andrew Greiner" w:date="2020-06-09T20:19:00Z">
        <w:r w:rsidDel="00395CB7">
          <w:delText>BPNFR-003 - The system should enforce Communications layer security ie: no unauthorised devices permitted to send or receive messages.</w:delText>
        </w:r>
      </w:del>
    </w:p>
    <w:p w14:paraId="6F0C5CFD" w14:textId="3E317780" w:rsidR="003F2888" w:rsidDel="00395CB7" w:rsidRDefault="003F2888" w:rsidP="003F2888">
      <w:pPr>
        <w:ind w:left="360"/>
        <w:rPr>
          <w:del w:id="914" w:author="Andrew Greiner" w:date="2020-06-09T20:19:00Z"/>
        </w:rPr>
      </w:pPr>
      <w:del w:id="915" w:author="Andrew Greiner" w:date="2020-06-09T20:19:00Z">
        <w:r w:rsidDel="00395CB7">
          <w:delText>BPNFR- 004 - The system should enforce Hardware security. No unauthorised access to firmware or other internal operations.</w:delText>
        </w:r>
      </w:del>
    </w:p>
    <w:p w14:paraId="48584DCC" w14:textId="56DB1217" w:rsidR="003F2888" w:rsidDel="00395CB7" w:rsidRDefault="003F2888" w:rsidP="003F2888">
      <w:pPr>
        <w:rPr>
          <w:del w:id="916" w:author="Andrew Greiner" w:date="2020-06-09T20:19:00Z"/>
        </w:rPr>
      </w:pPr>
      <w:del w:id="917" w:author="Andrew Greiner" w:date="2020-06-09T20:19:00Z">
        <w:r w:rsidDel="00395CB7">
          <w:delText>Audit</w:delText>
        </w:r>
      </w:del>
    </w:p>
    <w:p w14:paraId="7EAD568F" w14:textId="39F4726B" w:rsidR="003F2888" w:rsidDel="00395CB7" w:rsidRDefault="003F2888" w:rsidP="003F2888">
      <w:pPr>
        <w:ind w:firstLine="360"/>
        <w:rPr>
          <w:del w:id="918" w:author="Andrew Greiner" w:date="2020-06-09T20:19:00Z"/>
        </w:rPr>
      </w:pPr>
      <w:del w:id="919" w:author="Andrew Greiner" w:date="2020-06-09T20:19:00Z">
        <w:r w:rsidDel="00395CB7">
          <w:delText>BPNFR-005 – The system should audit all messages in/out</w:delText>
        </w:r>
      </w:del>
    </w:p>
    <w:p w14:paraId="5ADEA8C7" w14:textId="19C4A5BF" w:rsidR="003F2888" w:rsidDel="00395CB7" w:rsidRDefault="003F2888" w:rsidP="003F2888">
      <w:pPr>
        <w:ind w:firstLine="360"/>
        <w:rPr>
          <w:del w:id="920" w:author="Andrew Greiner" w:date="2020-06-09T20:19:00Z"/>
        </w:rPr>
      </w:pPr>
      <w:del w:id="921" w:author="Andrew Greiner" w:date="2020-06-09T20:19:00Z">
        <w:r w:rsidDel="00395CB7">
          <w:delText xml:space="preserve">BPNFR-006 – The system should audit all access to all domains. </w:delText>
        </w:r>
      </w:del>
    </w:p>
    <w:p w14:paraId="2AFDCBD0" w14:textId="2402B3E0" w:rsidR="003F2888" w:rsidDel="00395CB7" w:rsidRDefault="003F2888" w:rsidP="003F2888">
      <w:pPr>
        <w:ind w:firstLine="360"/>
        <w:rPr>
          <w:del w:id="922" w:author="Andrew Greiner" w:date="2020-06-09T20:19:00Z"/>
        </w:rPr>
      </w:pPr>
      <w:del w:id="923" w:author="Andrew Greiner" w:date="2020-06-09T20:19:00Z">
        <w:r w:rsidDel="00395CB7">
          <w:delText>BPNFR-007 – The System should monitor and audit all changes in state.</w:delText>
        </w:r>
      </w:del>
    </w:p>
    <w:p w14:paraId="6580A528" w14:textId="2D8CF703" w:rsidR="003F2888" w:rsidDel="00395CB7" w:rsidRDefault="003F2888" w:rsidP="003F2888">
      <w:pPr>
        <w:rPr>
          <w:del w:id="924" w:author="Andrew Greiner" w:date="2020-06-09T20:19:00Z"/>
        </w:rPr>
      </w:pPr>
      <w:del w:id="925" w:author="Andrew Greiner" w:date="2020-06-09T20:19:00Z">
        <w:r w:rsidDel="00395CB7">
          <w:delText>Performance</w:delText>
        </w:r>
      </w:del>
    </w:p>
    <w:p w14:paraId="134CCB06" w14:textId="03BB50A6" w:rsidR="003F2888" w:rsidRPr="00CE3AEC" w:rsidDel="00395CB7" w:rsidRDefault="003F2888" w:rsidP="003F2888">
      <w:pPr>
        <w:ind w:firstLine="360"/>
        <w:rPr>
          <w:del w:id="926" w:author="Andrew Greiner" w:date="2020-06-09T20:19:00Z"/>
          <w:b/>
          <w:bCs/>
        </w:rPr>
      </w:pPr>
      <w:del w:id="927" w:author="Andrew Greiner" w:date="2020-06-09T20:19:00Z">
        <w:r w:rsidRPr="00CE3AEC" w:rsidDel="00395CB7">
          <w:rPr>
            <w:b/>
            <w:bCs/>
          </w:rPr>
          <w:delText>Note: Most performance restrictions mandated by environmental factors ie: hardware, thingsboard, LoRaWAN</w:delText>
        </w:r>
      </w:del>
    </w:p>
    <w:p w14:paraId="04155058" w14:textId="7679C228" w:rsidR="003F2888" w:rsidDel="00395CB7" w:rsidRDefault="003F2888" w:rsidP="003F2888">
      <w:pPr>
        <w:ind w:left="360"/>
        <w:rPr>
          <w:del w:id="928" w:author="Andrew Greiner" w:date="2020-06-09T20:19:00Z"/>
        </w:rPr>
      </w:pPr>
      <w:del w:id="929" w:author="Andrew Greiner" w:date="2020-06-09T20:19:00Z">
        <w:r w:rsidDel="00395CB7">
          <w:delText>BPNFR-008 - The system front end (Web Application) should adhere to modern development standards with regard to response times. (&lt;500ms for acknowledgement of action).</w:delText>
        </w:r>
      </w:del>
    </w:p>
    <w:p w14:paraId="40B7E50F" w14:textId="2610FCA6" w:rsidR="003F2888" w:rsidDel="00395CB7" w:rsidRDefault="003F2888" w:rsidP="003F2888">
      <w:pPr>
        <w:ind w:left="360"/>
        <w:rPr>
          <w:del w:id="930" w:author="Andrew Greiner" w:date="2020-06-09T20:19:00Z"/>
        </w:rPr>
      </w:pPr>
      <w:del w:id="931" w:author="Andrew Greiner" w:date="2020-06-09T20:19:00Z">
        <w:r w:rsidDel="00395CB7">
          <w:delText>BPNFR-009 – The system should support a message response time to be determined by project sponsor.</w:delText>
        </w:r>
      </w:del>
    </w:p>
    <w:p w14:paraId="69DB46EA" w14:textId="02ADCC27" w:rsidR="003F2888" w:rsidDel="00395CB7" w:rsidRDefault="003F2888" w:rsidP="003F2888">
      <w:pPr>
        <w:rPr>
          <w:del w:id="932" w:author="Andrew Greiner" w:date="2020-06-09T20:19:00Z"/>
        </w:rPr>
      </w:pPr>
      <w:del w:id="933" w:author="Andrew Greiner" w:date="2020-06-09T20:19:00Z">
        <w:r w:rsidDel="00395CB7">
          <w:delText>Capacity</w:delText>
        </w:r>
      </w:del>
    </w:p>
    <w:p w14:paraId="1C3C7060" w14:textId="4EBAC072" w:rsidR="003F2888" w:rsidDel="00395CB7" w:rsidRDefault="003F2888" w:rsidP="003F2888">
      <w:pPr>
        <w:ind w:left="360"/>
        <w:rPr>
          <w:del w:id="934" w:author="Andrew Greiner" w:date="2020-06-09T20:19:00Z"/>
        </w:rPr>
      </w:pPr>
      <w:del w:id="935" w:author="Andrew Greiner" w:date="2020-06-09T20:19:00Z">
        <w:r w:rsidDel="00395CB7">
          <w:delText>BPNFR-010 – The system should support one bore pump. (Expansion to be scoped at a later date in consultation with project sponsor).</w:delText>
        </w:r>
      </w:del>
    </w:p>
    <w:p w14:paraId="55AFE5E5" w14:textId="7B2E9BDE" w:rsidR="003F2888" w:rsidDel="00395CB7" w:rsidRDefault="003F2888" w:rsidP="003F2888">
      <w:pPr>
        <w:ind w:left="360"/>
        <w:rPr>
          <w:del w:id="936" w:author="Andrew Greiner" w:date="2020-06-09T20:19:00Z"/>
        </w:rPr>
      </w:pPr>
      <w:del w:id="937" w:author="Andrew Greiner" w:date="2020-06-09T20:19:00Z">
        <w:r w:rsidDel="00395CB7">
          <w:delText xml:space="preserve">BPNFR-011 – The system should support a number of simultaneous users to be determined by project sponsor (expect no more than 2). </w:delText>
        </w:r>
      </w:del>
    </w:p>
    <w:p w14:paraId="581365EB" w14:textId="1C071BF2" w:rsidR="003F2888" w:rsidRPr="00A063BB" w:rsidDel="00395CB7" w:rsidRDefault="003F2888" w:rsidP="003F2888">
      <w:pPr>
        <w:ind w:firstLine="360"/>
        <w:rPr>
          <w:del w:id="938" w:author="Andrew Greiner" w:date="2020-06-09T20:19:00Z"/>
          <w:b/>
          <w:bCs/>
        </w:rPr>
      </w:pPr>
      <w:del w:id="939" w:author="Andrew Greiner" w:date="2020-06-09T20:19:00Z">
        <w:r w:rsidRPr="00A063BB" w:rsidDel="00395CB7">
          <w:rPr>
            <w:b/>
            <w:bCs/>
          </w:rPr>
          <w:delText>Note: Capacity mainly a factor of ThingsBoard and LoRaWAN network.</w:delText>
        </w:r>
      </w:del>
    </w:p>
    <w:p w14:paraId="7B39DF81" w14:textId="275D4D21" w:rsidR="003F2888" w:rsidRPr="00A063BB" w:rsidDel="00395CB7" w:rsidRDefault="003F2888" w:rsidP="003F2888">
      <w:pPr>
        <w:ind w:firstLine="360"/>
        <w:rPr>
          <w:del w:id="940" w:author="Andrew Greiner" w:date="2020-06-09T20:19:00Z"/>
          <w:b/>
          <w:bCs/>
        </w:rPr>
      </w:pPr>
      <w:del w:id="941" w:author="Andrew Greiner" w:date="2020-06-09T20:19:00Z">
        <w:r w:rsidRPr="00A063BB" w:rsidDel="00395CB7">
          <w:rPr>
            <w:b/>
            <w:bCs/>
          </w:rPr>
          <w:delText>Note: Specific message capacity already established as a functional constraint in architecture.</w:delText>
        </w:r>
      </w:del>
    </w:p>
    <w:p w14:paraId="764050B8" w14:textId="040041C7" w:rsidR="003F2888" w:rsidDel="00395CB7" w:rsidRDefault="003F2888" w:rsidP="003F2888">
      <w:pPr>
        <w:rPr>
          <w:del w:id="942" w:author="Andrew Greiner" w:date="2020-06-09T20:19:00Z"/>
        </w:rPr>
      </w:pPr>
      <w:del w:id="943" w:author="Andrew Greiner" w:date="2020-06-09T20:19:00Z">
        <w:r w:rsidDel="00395CB7">
          <w:delText>Availability</w:delText>
        </w:r>
      </w:del>
    </w:p>
    <w:p w14:paraId="1C65A299" w14:textId="1BCCF9C7" w:rsidR="003F2888" w:rsidDel="00395CB7" w:rsidRDefault="003F2888" w:rsidP="003F2888">
      <w:pPr>
        <w:ind w:firstLine="360"/>
        <w:rPr>
          <w:del w:id="944" w:author="Andrew Greiner" w:date="2020-06-09T20:19:00Z"/>
        </w:rPr>
      </w:pPr>
      <w:del w:id="945" w:author="Andrew Greiner" w:date="2020-06-09T20:19:00Z">
        <w:r w:rsidDel="00395CB7">
          <w:delText>BPNFR-012 – The system should be available for operation 24 hours a day, 7 days a week</w:delText>
        </w:r>
      </w:del>
    </w:p>
    <w:p w14:paraId="021B95E3" w14:textId="38922411" w:rsidR="003F2888" w:rsidDel="00395CB7" w:rsidRDefault="003F2888" w:rsidP="003F2888">
      <w:pPr>
        <w:ind w:firstLine="360"/>
        <w:rPr>
          <w:del w:id="946" w:author="Andrew Greiner" w:date="2020-06-09T20:19:00Z"/>
        </w:rPr>
      </w:pPr>
      <w:del w:id="947" w:author="Andrew Greiner" w:date="2020-06-09T20:19:00Z">
        <w:r w:rsidDel="00395CB7">
          <w:delText>BPNFR-013 – The system’s front end (Web interface) should be available from any device.</w:delText>
        </w:r>
      </w:del>
    </w:p>
    <w:p w14:paraId="7751D1D2" w14:textId="597E6E2D" w:rsidR="003F2888" w:rsidDel="00395CB7" w:rsidRDefault="003F2888" w:rsidP="003F2888">
      <w:pPr>
        <w:rPr>
          <w:del w:id="948" w:author="Andrew Greiner" w:date="2020-06-09T20:19:00Z"/>
        </w:rPr>
      </w:pPr>
    </w:p>
    <w:p w14:paraId="18EB5383" w14:textId="6255918F" w:rsidR="003F2888" w:rsidDel="00395CB7" w:rsidRDefault="003F2888" w:rsidP="003F2888">
      <w:pPr>
        <w:rPr>
          <w:del w:id="949" w:author="Andrew Greiner" w:date="2020-06-09T20:19:00Z"/>
        </w:rPr>
      </w:pPr>
    </w:p>
    <w:p w14:paraId="16EF9A7D" w14:textId="1D2B3DA5" w:rsidR="003F2888" w:rsidDel="00395CB7" w:rsidRDefault="003F2888" w:rsidP="003F2888">
      <w:pPr>
        <w:rPr>
          <w:del w:id="950" w:author="Andrew Greiner" w:date="2020-06-09T20:19:00Z"/>
        </w:rPr>
      </w:pPr>
      <w:del w:id="951" w:author="Andrew Greiner" w:date="2020-06-09T20:19:00Z">
        <w:r w:rsidDel="00395CB7">
          <w:delText>Reliability</w:delText>
        </w:r>
      </w:del>
    </w:p>
    <w:p w14:paraId="01067558" w14:textId="49959A3B" w:rsidR="003F2888" w:rsidRPr="00A063BB" w:rsidDel="00395CB7" w:rsidRDefault="003F2888" w:rsidP="003F2888">
      <w:pPr>
        <w:ind w:left="360"/>
        <w:rPr>
          <w:del w:id="952" w:author="Andrew Greiner" w:date="2020-06-09T20:19:00Z"/>
          <w:b/>
          <w:bCs/>
        </w:rPr>
      </w:pPr>
      <w:del w:id="953" w:author="Andrew Greiner" w:date="2020-06-09T20:19:00Z">
        <w:r w:rsidRPr="00A063BB" w:rsidDel="00395CB7">
          <w:rPr>
            <w:b/>
            <w:bCs/>
          </w:rPr>
          <w:delText>Note: SLAs on LoRaWAN or ThingsBoard are to be determined and validated by project sponsor.</w:delText>
        </w:r>
      </w:del>
    </w:p>
    <w:p w14:paraId="6FD072D4" w14:textId="4B970CE2" w:rsidR="003F2888" w:rsidDel="00395CB7" w:rsidRDefault="003F2888" w:rsidP="003F2888">
      <w:pPr>
        <w:ind w:left="360"/>
        <w:rPr>
          <w:del w:id="954" w:author="Andrew Greiner" w:date="2020-06-09T20:19:00Z"/>
        </w:rPr>
      </w:pPr>
      <w:del w:id="955" w:author="Andrew Greiner" w:date="2020-06-09T20:19:00Z">
        <w:r w:rsidDel="00395CB7">
          <w:delText>BPNFR-014 – The system should maintain uptime of &lt;xyz&gt; once in production (to be determined by project sponsor.</w:delText>
        </w:r>
      </w:del>
    </w:p>
    <w:p w14:paraId="2AD22242" w14:textId="3C043382" w:rsidR="003F2888" w:rsidDel="00395CB7" w:rsidRDefault="003F2888" w:rsidP="003F2888">
      <w:pPr>
        <w:ind w:left="360"/>
        <w:rPr>
          <w:del w:id="956" w:author="Andrew Greiner" w:date="2020-06-09T20:19:00Z"/>
        </w:rPr>
      </w:pPr>
      <w:del w:id="957" w:author="Andrew Greiner" w:date="2020-06-09T20:19:00Z">
        <w:r w:rsidDel="00395CB7">
          <w:delText>BPNFR-015 – The system should maintain a minimum time between failures of &lt;xyz&gt; (to be determined by project sponsor.</w:delText>
        </w:r>
      </w:del>
    </w:p>
    <w:p w14:paraId="5A790AED" w14:textId="06D85B71" w:rsidR="003F2888" w:rsidDel="00395CB7" w:rsidRDefault="003F2888" w:rsidP="003F2888">
      <w:pPr>
        <w:ind w:left="360"/>
        <w:rPr>
          <w:del w:id="958" w:author="Andrew Greiner" w:date="2020-06-09T20:19:00Z"/>
        </w:rPr>
      </w:pPr>
      <w:del w:id="959" w:author="Andrew Greiner" w:date="2020-06-09T20:19:00Z">
        <w:r w:rsidDel="00395CB7">
          <w:delText>BPNFR-016 – The system should maintain a mean time to recovery in the event of failure of &lt;xyz&gt; (to be determined in consultation with project sponsor).</w:delText>
        </w:r>
      </w:del>
    </w:p>
    <w:p w14:paraId="70A514D7" w14:textId="58AF345B" w:rsidR="003F2888" w:rsidDel="00395CB7" w:rsidRDefault="003F2888" w:rsidP="003F2888">
      <w:pPr>
        <w:rPr>
          <w:del w:id="960" w:author="Andrew Greiner" w:date="2020-06-09T20:19:00Z"/>
        </w:rPr>
      </w:pPr>
      <w:del w:id="961" w:author="Andrew Greiner" w:date="2020-06-09T20:19:00Z">
        <w:r w:rsidDel="00395CB7">
          <w:delText>Integrity</w:delText>
        </w:r>
      </w:del>
    </w:p>
    <w:p w14:paraId="081D67C8" w14:textId="29D6A178" w:rsidR="003F2888" w:rsidDel="00395CB7" w:rsidRDefault="003F2888" w:rsidP="003F2888">
      <w:pPr>
        <w:ind w:firstLine="360"/>
        <w:rPr>
          <w:del w:id="962" w:author="Andrew Greiner" w:date="2020-06-09T20:19:00Z"/>
        </w:rPr>
      </w:pPr>
      <w:del w:id="963" w:author="Andrew Greiner" w:date="2020-06-09T20:19:00Z">
        <w:r w:rsidDel="00395CB7">
          <w:delText>BPNFR-017 – The system should detect and handle corrupt log and audit data.</w:delText>
        </w:r>
      </w:del>
    </w:p>
    <w:p w14:paraId="6B2317E1" w14:textId="330A6E9D" w:rsidR="003F2888" w:rsidDel="00395CB7" w:rsidRDefault="003F2888" w:rsidP="003F2888">
      <w:pPr>
        <w:ind w:left="360"/>
        <w:rPr>
          <w:del w:id="964" w:author="Andrew Greiner" w:date="2020-06-09T20:19:00Z"/>
        </w:rPr>
      </w:pPr>
      <w:del w:id="965" w:author="Andrew Greiner" w:date="2020-06-09T20:19:00Z">
        <w:r w:rsidDel="00395CB7">
          <w:delText>BPNFR-018 – The system should have procedures to capture/ignore/reject/handle bad messages at hardware level as necessary.</w:delText>
        </w:r>
      </w:del>
    </w:p>
    <w:p w14:paraId="3C5803BB" w14:textId="3CAA0B8D" w:rsidR="003F2888" w:rsidDel="00395CB7" w:rsidRDefault="003F2888" w:rsidP="003F2888">
      <w:pPr>
        <w:ind w:left="360"/>
        <w:rPr>
          <w:del w:id="966" w:author="Andrew Greiner" w:date="2020-06-09T20:19:00Z"/>
        </w:rPr>
      </w:pPr>
      <w:del w:id="967" w:author="Andrew Greiner" w:date="2020-06-09T20:19:00Z">
        <w:r w:rsidDel="00395CB7">
          <w:delText>BPNFR-019 – The system should maintain upper lower limits for operations for example: don’t pump for &gt; 1 hour, etc. (subject to functional requirements obviously, and to be determined by project sponsor)</w:delText>
        </w:r>
      </w:del>
    </w:p>
    <w:p w14:paraId="1793F37B" w14:textId="60F4F8DF" w:rsidR="003F2888" w:rsidDel="00395CB7" w:rsidRDefault="003F2888" w:rsidP="003F2888">
      <w:pPr>
        <w:rPr>
          <w:del w:id="968" w:author="Andrew Greiner" w:date="2020-06-09T20:19:00Z"/>
        </w:rPr>
      </w:pPr>
      <w:del w:id="969" w:author="Andrew Greiner" w:date="2020-06-09T20:19:00Z">
        <w:r w:rsidDel="00395CB7">
          <w:delText>Recovery</w:delText>
        </w:r>
      </w:del>
    </w:p>
    <w:p w14:paraId="21F0614B" w14:textId="4BD1C8D9" w:rsidR="003F2888" w:rsidDel="00395CB7" w:rsidRDefault="003F2888" w:rsidP="003F2888">
      <w:pPr>
        <w:ind w:left="360"/>
        <w:rPr>
          <w:del w:id="970" w:author="Andrew Greiner" w:date="2020-06-09T20:19:00Z"/>
        </w:rPr>
      </w:pPr>
      <w:del w:id="971" w:author="Andrew Greiner" w:date="2020-06-09T20:19:00Z">
        <w:r w:rsidDel="00395CB7">
          <w:delText>BPNFR-020 – The system should have processes for recovery from error. Physical isolation of pump controller makes recovery difficult, so the controller should be as self-sufficient as possible.</w:delText>
        </w:r>
      </w:del>
    </w:p>
    <w:p w14:paraId="1DD14926" w14:textId="5A24216D" w:rsidR="003F2888" w:rsidDel="00395CB7" w:rsidRDefault="003F2888" w:rsidP="003F2888">
      <w:pPr>
        <w:ind w:firstLine="360"/>
        <w:rPr>
          <w:del w:id="972" w:author="Andrew Greiner" w:date="2020-06-09T20:19:00Z"/>
        </w:rPr>
      </w:pPr>
      <w:del w:id="973" w:author="Andrew Greiner" w:date="2020-06-09T20:19:00Z">
        <w:r w:rsidDel="00395CB7">
          <w:delText>BPNFR-021 - Time to recovery -&gt; question for DPI</w:delText>
        </w:r>
      </w:del>
    </w:p>
    <w:p w14:paraId="00EFF48D" w14:textId="5E2FB68B" w:rsidR="003F2888" w:rsidDel="00395CB7" w:rsidRDefault="003F2888" w:rsidP="003F2888">
      <w:pPr>
        <w:ind w:left="360"/>
        <w:rPr>
          <w:del w:id="974" w:author="Andrew Greiner" w:date="2020-06-09T20:19:00Z"/>
        </w:rPr>
      </w:pPr>
      <w:del w:id="975" w:author="Andrew Greiner" w:date="2020-06-09T20:19:00Z">
        <w:r w:rsidDel="00395CB7">
          <w:delText>BPNFR-022 – The system should maintain and carry outscheduled backups of Data/Code/Environments as necessary (to be determined in consultation with project sponsor)</w:delText>
        </w:r>
      </w:del>
    </w:p>
    <w:p w14:paraId="10856C1D" w14:textId="7039ABAA" w:rsidR="003F2888" w:rsidDel="00395CB7" w:rsidRDefault="003F2888" w:rsidP="003F2888">
      <w:pPr>
        <w:rPr>
          <w:del w:id="976" w:author="Andrew Greiner" w:date="2020-06-09T20:19:00Z"/>
        </w:rPr>
      </w:pPr>
      <w:del w:id="977" w:author="Andrew Greiner" w:date="2020-06-09T20:19:00Z">
        <w:r w:rsidDel="00395CB7">
          <w:delText>Compatibility</w:delText>
        </w:r>
      </w:del>
    </w:p>
    <w:p w14:paraId="6991526D" w14:textId="3E80E520" w:rsidR="003F2888" w:rsidDel="00395CB7" w:rsidRDefault="003F2888" w:rsidP="003F2888">
      <w:pPr>
        <w:ind w:left="360"/>
        <w:rPr>
          <w:del w:id="978" w:author="Andrew Greiner" w:date="2020-06-09T20:19:00Z"/>
        </w:rPr>
      </w:pPr>
      <w:del w:id="979" w:author="Andrew Greiner" w:date="2020-06-09T20:19:00Z">
        <w:r w:rsidDel="00395CB7">
          <w:delText>BPNFR-023 – The system hardware is specifically designed for purpose and therefore shouldn’t have compatibility issues. (this is a placeholder should circumstances change).</w:delText>
        </w:r>
      </w:del>
    </w:p>
    <w:p w14:paraId="0714064A" w14:textId="16E795C8" w:rsidR="003F2888" w:rsidDel="00395CB7" w:rsidRDefault="003F2888" w:rsidP="003F2888">
      <w:pPr>
        <w:ind w:left="360"/>
        <w:rPr>
          <w:del w:id="980" w:author="Andrew Greiner" w:date="2020-06-09T20:19:00Z"/>
        </w:rPr>
      </w:pPr>
      <w:del w:id="981" w:author="Andrew Greiner" w:date="2020-06-09T20:19:00Z">
        <w:r w:rsidDel="00395CB7">
          <w:delText>BPNFR-024 – The system web interface/dashboards/monitoring should have ability to be displayed on all device-types.</w:delText>
        </w:r>
      </w:del>
    </w:p>
    <w:p w14:paraId="26420938" w14:textId="6DFB0E03" w:rsidR="003F2888" w:rsidDel="00395CB7" w:rsidRDefault="003F2888" w:rsidP="003F2888">
      <w:pPr>
        <w:rPr>
          <w:del w:id="982" w:author="Andrew Greiner" w:date="2020-06-09T20:19:00Z"/>
        </w:rPr>
      </w:pPr>
      <w:del w:id="983" w:author="Andrew Greiner" w:date="2020-06-09T20:19:00Z">
        <w:r w:rsidDel="00395CB7">
          <w:delText>Maintainability</w:delText>
        </w:r>
      </w:del>
    </w:p>
    <w:p w14:paraId="4E6875FF" w14:textId="14302C08" w:rsidR="003F2888" w:rsidDel="00395CB7" w:rsidRDefault="003F2888" w:rsidP="003F2888">
      <w:pPr>
        <w:ind w:left="360"/>
        <w:rPr>
          <w:del w:id="984" w:author="Andrew Greiner" w:date="2020-06-09T20:19:00Z"/>
        </w:rPr>
      </w:pPr>
      <w:del w:id="985" w:author="Andrew Greiner" w:date="2020-06-09T20:19:00Z">
        <w:r w:rsidDel="00395CB7">
          <w:delText>BPNFR-025 – The system documentation of patterns/standards/etc should be sufficient for handover to project sponsor/future users.</w:delText>
        </w:r>
      </w:del>
    </w:p>
    <w:p w14:paraId="18838A83" w14:textId="7E99E36F" w:rsidR="003F2888" w:rsidDel="00395CB7" w:rsidRDefault="003F2888" w:rsidP="003F2888">
      <w:pPr>
        <w:ind w:left="360"/>
        <w:rPr>
          <w:del w:id="986" w:author="Andrew Greiner" w:date="2020-06-09T20:19:00Z"/>
        </w:rPr>
      </w:pPr>
      <w:del w:id="987" w:author="Andrew Greiner" w:date="2020-06-09T20:19:00Z">
        <w:r w:rsidDel="00395CB7">
          <w:delText>BPNFR-026 – The system should conform with appropriate architectural standards. (To be determined in consultation with project sponsor).</w:delText>
        </w:r>
      </w:del>
    </w:p>
    <w:p w14:paraId="09657306" w14:textId="3AA32A11" w:rsidR="003F2888" w:rsidDel="00395CB7" w:rsidRDefault="003F2888" w:rsidP="003F2888">
      <w:pPr>
        <w:ind w:left="360"/>
        <w:rPr>
          <w:del w:id="988" w:author="Andrew Greiner" w:date="2020-06-09T20:19:00Z"/>
        </w:rPr>
      </w:pPr>
      <w:del w:id="989" w:author="Andrew Greiner" w:date="2020-06-09T20:19:00Z">
        <w:r w:rsidDel="00395CB7">
          <w:delText>BPNFR-027 – The system should conform to coding standards -&gt; Which standards? Team decision req’d (To be determined in consultation with project sponsor).</w:delText>
        </w:r>
      </w:del>
    </w:p>
    <w:p w14:paraId="13FA5FD6" w14:textId="36D25964" w:rsidR="003F2888" w:rsidDel="00395CB7" w:rsidRDefault="003F2888" w:rsidP="003F2888">
      <w:pPr>
        <w:ind w:left="360"/>
        <w:rPr>
          <w:del w:id="990" w:author="Andrew Greiner" w:date="2020-06-09T20:19:00Z"/>
        </w:rPr>
      </w:pPr>
      <w:del w:id="991" w:author="Andrew Greiner" w:date="2020-06-09T20:19:00Z">
        <w:r w:rsidDel="00395CB7">
          <w:delText>BPNFR-028 – The system should conform to design standards -&gt; Which standards? Team decision req’d (To be determined in consultation with project sponsor).</w:delText>
        </w:r>
      </w:del>
    </w:p>
    <w:p w14:paraId="073B4021" w14:textId="536C46D2" w:rsidR="003F2888" w:rsidDel="00395CB7" w:rsidRDefault="003F2888" w:rsidP="003F2888">
      <w:pPr>
        <w:rPr>
          <w:del w:id="992" w:author="Andrew Greiner" w:date="2020-06-09T20:19:00Z"/>
        </w:rPr>
      </w:pPr>
      <w:del w:id="993" w:author="Andrew Greiner" w:date="2020-06-09T20:19:00Z">
        <w:r w:rsidDel="00395CB7">
          <w:delText>Usability</w:delText>
        </w:r>
      </w:del>
    </w:p>
    <w:p w14:paraId="0717EBFD" w14:textId="3695B458" w:rsidR="003F2888" w:rsidDel="00395CB7" w:rsidRDefault="003F2888" w:rsidP="003F2888">
      <w:pPr>
        <w:ind w:firstLine="360"/>
        <w:rPr>
          <w:del w:id="994" w:author="Andrew Greiner" w:date="2020-06-09T20:19:00Z"/>
        </w:rPr>
      </w:pPr>
      <w:del w:id="995" w:author="Andrew Greiner" w:date="2020-06-09T20:19:00Z">
        <w:r w:rsidDel="00395CB7">
          <w:delText>BPNFR-029 – The system should run in Automated mode as required.</w:delText>
        </w:r>
      </w:del>
    </w:p>
    <w:p w14:paraId="3BC4ECA7" w14:textId="7B0D53ED" w:rsidR="003F2888" w:rsidDel="00395CB7" w:rsidRDefault="003F2888" w:rsidP="003F2888">
      <w:pPr>
        <w:ind w:left="360"/>
        <w:rPr>
          <w:del w:id="996" w:author="Andrew Greiner" w:date="2020-06-09T20:19:00Z"/>
        </w:rPr>
      </w:pPr>
      <w:del w:id="997" w:author="Andrew Greiner" w:date="2020-06-09T20:19:00Z">
        <w:r w:rsidDel="00395CB7">
          <w:delText>BPNFR-030 – The system’s web interface/Dashboards/UI should conform to accessibility standards/modern best practice</w:delText>
        </w:r>
      </w:del>
    </w:p>
    <w:p w14:paraId="0CB78ECC" w14:textId="0FB17EDC" w:rsidR="003F2888" w:rsidDel="00395CB7" w:rsidRDefault="003F2888" w:rsidP="003F2888">
      <w:pPr>
        <w:ind w:firstLine="360"/>
        <w:rPr>
          <w:del w:id="998" w:author="Andrew Greiner" w:date="2020-06-09T20:19:00Z"/>
        </w:rPr>
      </w:pPr>
      <w:del w:id="999" w:author="Andrew Greiner" w:date="2020-06-09T20:19:00Z">
        <w:r w:rsidDel="00395CB7">
          <w:delText>(Optional) BPNFR-031 – The system should support Internationalization? (Very low priority!)</w:delText>
        </w:r>
      </w:del>
    </w:p>
    <w:p w14:paraId="78EDF090" w14:textId="23F51F82" w:rsidR="003F2888" w:rsidDel="00395CB7" w:rsidRDefault="003F2888" w:rsidP="003F2888">
      <w:pPr>
        <w:rPr>
          <w:del w:id="1000" w:author="Andrew Greiner" w:date="2020-06-09T20:19:00Z"/>
        </w:rPr>
      </w:pPr>
      <w:del w:id="1001" w:author="Andrew Greiner" w:date="2020-06-09T20:19:00Z">
        <w:r w:rsidDel="00395CB7">
          <w:delText>Serviceability/Upgradability?</w:delText>
        </w:r>
      </w:del>
    </w:p>
    <w:p w14:paraId="5B32B6F4" w14:textId="719290BA" w:rsidR="003F2888" w:rsidDel="00395CB7" w:rsidRDefault="003F2888" w:rsidP="003F2888">
      <w:pPr>
        <w:pStyle w:val="ListParagraph"/>
        <w:ind w:left="360"/>
        <w:rPr>
          <w:del w:id="1002" w:author="Andrew Greiner" w:date="2020-06-09T20:19:00Z"/>
        </w:rPr>
      </w:pPr>
      <w:del w:id="1003" w:author="Andrew Greiner" w:date="2020-06-09T20:19:00Z">
        <w:r w:rsidDel="00395CB7">
          <w:delText>BPNFR-032 – The system should be able to be upgraded over-the-air (Geographically isolated hardware)</w:delText>
        </w:r>
      </w:del>
    </w:p>
    <w:p w14:paraId="43A1852F" w14:textId="58306B51" w:rsidR="003F2888" w:rsidDel="00395CB7" w:rsidRDefault="003F2888" w:rsidP="003F2888">
      <w:pPr>
        <w:rPr>
          <w:del w:id="1004" w:author="Andrew Greiner" w:date="2020-06-09T20:19:00Z"/>
        </w:rPr>
      </w:pPr>
      <w:del w:id="1005" w:author="Andrew Greiner" w:date="2020-06-09T20:19:00Z">
        <w:r w:rsidDel="00395CB7">
          <w:delText>Regulatory</w:delText>
        </w:r>
      </w:del>
    </w:p>
    <w:p w14:paraId="267F2E0C" w14:textId="7C73BA96" w:rsidR="003F2888" w:rsidDel="00395CB7" w:rsidRDefault="003F2888" w:rsidP="003F2888">
      <w:pPr>
        <w:ind w:left="360"/>
        <w:rPr>
          <w:del w:id="1006" w:author="Andrew Greiner" w:date="2020-06-09T20:19:00Z"/>
        </w:rPr>
      </w:pPr>
      <w:del w:id="1007" w:author="Andrew Greiner" w:date="2020-06-09T20:19:00Z">
        <w:r w:rsidDel="00395CB7">
          <w:delText>BPNFR-033 – The system should confirm to all applicable laws, legislation and regulations (To be determined in consultation with project sponsor).</w:delText>
        </w:r>
      </w:del>
    </w:p>
    <w:p w14:paraId="78165141" w14:textId="25C3981A" w:rsidR="003F2888" w:rsidDel="00395CB7" w:rsidRDefault="003F2888" w:rsidP="003F2888">
      <w:pPr>
        <w:ind w:firstLine="360"/>
        <w:rPr>
          <w:del w:id="1008" w:author="Andrew Greiner" w:date="2020-06-09T20:19:00Z"/>
        </w:rPr>
      </w:pPr>
      <w:del w:id="1009" w:author="Andrew Greiner" w:date="2020-06-09T20:19:00Z">
        <w:r w:rsidDel="00395CB7">
          <w:delText>BPNFR-034 – The system should conform to all internal DPI governance processes.</w:delText>
        </w:r>
      </w:del>
    </w:p>
    <w:p w14:paraId="0B383516" w14:textId="14A2ACD1" w:rsidR="003F2888" w:rsidDel="00395CB7" w:rsidRDefault="003F2888" w:rsidP="003F2888">
      <w:pPr>
        <w:rPr>
          <w:del w:id="1010" w:author="Andrew Greiner" w:date="2020-06-09T20:19:00Z"/>
        </w:rPr>
      </w:pPr>
      <w:del w:id="1011" w:author="Andrew Greiner" w:date="2020-06-09T20:19:00Z">
        <w:r w:rsidDel="00395CB7">
          <w:delText>Environmental</w:delText>
        </w:r>
      </w:del>
    </w:p>
    <w:p w14:paraId="065933E2" w14:textId="26365F71" w:rsidR="003F2888" w:rsidDel="00395CB7" w:rsidRDefault="003F2888" w:rsidP="003F2888">
      <w:pPr>
        <w:rPr>
          <w:del w:id="1012" w:author="Andrew Greiner" w:date="2020-06-09T20:19:00Z"/>
        </w:rPr>
      </w:pPr>
      <w:del w:id="1013" w:author="Andrew Greiner" w:date="2020-06-09T20:19:00Z">
        <w:r w:rsidDel="00395CB7">
          <w:tab/>
          <w:delText>(To be determined in consultation with project sponsor).</w:delText>
        </w:r>
      </w:del>
    </w:p>
    <w:p w14:paraId="272822FF" w14:textId="63CF7AAA" w:rsidR="003F2888" w:rsidDel="00395CB7" w:rsidRDefault="003F2888" w:rsidP="003F2888">
      <w:pPr>
        <w:rPr>
          <w:del w:id="1014" w:author="Andrew Greiner" w:date="2020-06-09T20:19:00Z"/>
        </w:rPr>
      </w:pPr>
      <w:del w:id="1015" w:author="Andrew Greiner" w:date="2020-06-09T20:19:00Z">
        <w:r w:rsidDel="00395CB7">
          <w:delText>Documentation</w:delText>
        </w:r>
      </w:del>
    </w:p>
    <w:p w14:paraId="49D34576" w14:textId="3E655630" w:rsidR="003F2888" w:rsidDel="00395CB7" w:rsidRDefault="003F2888" w:rsidP="003F2888">
      <w:pPr>
        <w:ind w:firstLine="360"/>
        <w:rPr>
          <w:del w:id="1016" w:author="Andrew Greiner" w:date="2020-06-09T20:19:00Z"/>
        </w:rPr>
      </w:pPr>
      <w:del w:id="1017" w:author="Andrew Greiner" w:date="2020-06-09T20:19:00Z">
        <w:r w:rsidDel="00395CB7">
          <w:delText>BPNFR-035 – All project risks should be documented and analysed in the Risk Register</w:delText>
        </w:r>
      </w:del>
    </w:p>
    <w:p w14:paraId="491C9BE1" w14:textId="1EA6CC4A" w:rsidR="003F2888" w:rsidDel="00395CB7" w:rsidRDefault="003F2888" w:rsidP="003F2888">
      <w:pPr>
        <w:ind w:left="360"/>
        <w:rPr>
          <w:del w:id="1018" w:author="Andrew Greiner" w:date="2020-06-09T20:19:00Z"/>
        </w:rPr>
      </w:pPr>
      <w:del w:id="1019" w:author="Andrew Greiner" w:date="2020-06-09T20:19:00Z">
        <w:r w:rsidDel="00395CB7">
          <w:delText>BPNFR-036 -  All design decisions should be documented and analysed in the Design Register (To be determined in consultation with project sponsor).</w:delText>
        </w:r>
      </w:del>
    </w:p>
    <w:p w14:paraId="6994E2AC" w14:textId="670A8989" w:rsidR="003F2888" w:rsidDel="00395CB7" w:rsidRDefault="003F2888" w:rsidP="003F2888">
      <w:pPr>
        <w:ind w:firstLine="360"/>
        <w:rPr>
          <w:del w:id="1020" w:author="Andrew Greiner" w:date="2020-06-09T20:19:00Z"/>
        </w:rPr>
      </w:pPr>
      <w:del w:id="1021" w:author="Andrew Greiner" w:date="2020-06-09T20:19:00Z">
        <w:r w:rsidDel="00395CB7">
          <w:delText>BPNFR-037 – All system domains to be documented appropriately.</w:delText>
        </w:r>
      </w:del>
    </w:p>
    <w:p w14:paraId="0FC8DBD2" w14:textId="5492CC9D" w:rsidR="003F2888" w:rsidDel="00395CB7" w:rsidRDefault="003F2888" w:rsidP="003F2888">
      <w:pPr>
        <w:ind w:firstLine="360"/>
        <w:rPr>
          <w:del w:id="1022" w:author="Andrew Greiner" w:date="2020-06-09T20:19:00Z"/>
        </w:rPr>
      </w:pPr>
      <w:del w:id="1023" w:author="Andrew Greiner" w:date="2020-06-09T20:19:00Z">
        <w:r w:rsidDel="00395CB7">
          <w:delText>BPNFR-038 – All system operations should be documented in How-To documentation.</w:delText>
        </w:r>
      </w:del>
    </w:p>
    <w:p w14:paraId="27A5BA04" w14:textId="71081BA7" w:rsidR="003F2888" w:rsidDel="00395CB7" w:rsidRDefault="003F2888" w:rsidP="003F2888">
      <w:pPr>
        <w:ind w:left="360"/>
        <w:rPr>
          <w:del w:id="1024" w:author="Andrew Greiner" w:date="2020-06-09T20:19:00Z"/>
        </w:rPr>
      </w:pPr>
      <w:del w:id="1025" w:author="Andrew Greiner" w:date="2020-06-09T20:19:00Z">
        <w:r w:rsidDel="00395CB7">
          <w:delText>BPNFR-039 – All relevant system and project documentation should be included in Handover Documentation</w:delText>
        </w:r>
      </w:del>
    </w:p>
    <w:p w14:paraId="11B898EE" w14:textId="36F5E1E0" w:rsidR="00395CB7" w:rsidRPr="00395CB7" w:rsidRDefault="00395CB7" w:rsidP="007146D2"/>
    <w:sectPr w:rsidR="00395CB7" w:rsidRPr="00395CB7" w:rsidSect="009E288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BC082" w14:textId="77777777" w:rsidR="00126004" w:rsidRDefault="00126004" w:rsidP="00FA00EE">
      <w:pPr>
        <w:spacing w:after="0" w:line="240" w:lineRule="auto"/>
      </w:pPr>
      <w:r>
        <w:separator/>
      </w:r>
    </w:p>
  </w:endnote>
  <w:endnote w:type="continuationSeparator" w:id="0">
    <w:p w14:paraId="2CB6666C" w14:textId="77777777" w:rsidR="00126004" w:rsidRDefault="00126004" w:rsidP="00FA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563B" w14:paraId="18C3979B" w14:textId="77777777" w:rsidTr="00694208">
      <w:trPr>
        <w:ins w:id="1041" w:author="Andrew Greiner" w:date="2020-06-15T20:55:00Z"/>
      </w:trPr>
      <w:tc>
        <w:tcPr>
          <w:tcW w:w="3162" w:type="dxa"/>
          <w:tcBorders>
            <w:top w:val="nil"/>
            <w:left w:val="nil"/>
            <w:bottom w:val="nil"/>
            <w:right w:val="nil"/>
          </w:tcBorders>
        </w:tcPr>
        <w:p w14:paraId="3E984FB4" w14:textId="77777777" w:rsidR="00CC563B" w:rsidRDefault="00CC563B" w:rsidP="00C50C1E">
          <w:pPr>
            <w:ind w:right="360"/>
            <w:rPr>
              <w:ins w:id="1042" w:author="Andrew Greiner" w:date="2020-06-15T20:55:00Z"/>
            </w:rPr>
          </w:pPr>
          <w:ins w:id="1043" w:author="Andrew Greiner" w:date="2020-06-15T20:55:00Z">
            <w:r>
              <w:t>Confidential</w:t>
            </w:r>
          </w:ins>
        </w:p>
      </w:tc>
      <w:tc>
        <w:tcPr>
          <w:tcW w:w="3162" w:type="dxa"/>
          <w:tcBorders>
            <w:top w:val="nil"/>
            <w:left w:val="nil"/>
            <w:bottom w:val="nil"/>
            <w:right w:val="nil"/>
          </w:tcBorders>
        </w:tcPr>
        <w:p w14:paraId="74368C39" w14:textId="2D655FE4" w:rsidR="00CC563B" w:rsidRDefault="00CC563B" w:rsidP="00C50C1E">
          <w:pPr>
            <w:jc w:val="center"/>
            <w:rPr>
              <w:ins w:id="1044" w:author="Andrew Greiner" w:date="2020-06-15T20:55:00Z"/>
            </w:rPr>
          </w:pPr>
          <w:ins w:id="1045" w:author="Andrew Greiner" w:date="2020-06-15T20:55:00Z">
            <w:r>
              <w:sym w:font="Symbol" w:char="F0D3"/>
            </w:r>
            <w:r>
              <w:t xml:space="preserve">The IT Crowd, </w:t>
            </w:r>
            <w:r>
              <w:fldChar w:fldCharType="begin"/>
            </w:r>
            <w:r>
              <w:instrText xml:space="preserve"> DATE \@ "yyyy" </w:instrText>
            </w:r>
            <w:r>
              <w:fldChar w:fldCharType="separate"/>
            </w:r>
          </w:ins>
          <w:ins w:id="1046" w:author="David Taylor" w:date="2020-09-10T19:13:00Z">
            <w:r>
              <w:rPr>
                <w:noProof/>
              </w:rPr>
              <w:t>2020</w:t>
            </w:r>
          </w:ins>
          <w:ins w:id="1047" w:author="Andrew Greiner" w:date="2020-06-15T20:55:00Z">
            <w:r>
              <w:fldChar w:fldCharType="end"/>
            </w:r>
          </w:ins>
        </w:p>
      </w:tc>
      <w:tc>
        <w:tcPr>
          <w:tcW w:w="3162" w:type="dxa"/>
          <w:tcBorders>
            <w:top w:val="nil"/>
            <w:left w:val="nil"/>
            <w:bottom w:val="nil"/>
            <w:right w:val="nil"/>
          </w:tcBorders>
        </w:tcPr>
        <w:p w14:paraId="6BAE4CC2" w14:textId="77777777" w:rsidR="00CC563B" w:rsidRDefault="00CC563B" w:rsidP="00C50C1E">
          <w:pPr>
            <w:jc w:val="right"/>
            <w:rPr>
              <w:ins w:id="1048" w:author="Andrew Greiner" w:date="2020-06-15T20:55:00Z"/>
            </w:rPr>
          </w:pPr>
          <w:ins w:id="1049" w:author="Andrew Greiner" w:date="2020-06-15T20:55: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ins>
        </w:p>
      </w:tc>
    </w:tr>
  </w:tbl>
  <w:p w14:paraId="229BC2CB" w14:textId="77777777" w:rsidR="00CC563B" w:rsidRDefault="00CC563B" w:rsidP="00C50C1E">
    <w:pPr>
      <w:pStyle w:val="Footer"/>
      <w:rPr>
        <w:ins w:id="1050" w:author="Andrew Greiner" w:date="2020-06-15T20:55:00Z"/>
      </w:rPr>
    </w:pPr>
  </w:p>
  <w:p w14:paraId="2438C8CB" w14:textId="77777777" w:rsidR="00CC563B" w:rsidRDefault="00CC5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B7178" w14:textId="77777777" w:rsidR="00126004" w:rsidRDefault="00126004" w:rsidP="00FA00EE">
      <w:pPr>
        <w:spacing w:after="0" w:line="240" w:lineRule="auto"/>
      </w:pPr>
      <w:r>
        <w:separator/>
      </w:r>
    </w:p>
  </w:footnote>
  <w:footnote w:type="continuationSeparator" w:id="0">
    <w:p w14:paraId="4D2C4ED4" w14:textId="77777777" w:rsidR="00126004" w:rsidRDefault="00126004" w:rsidP="00FA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C563B" w:rsidDel="00C50C1E" w14:paraId="1D20834B" w14:textId="30139CB0" w:rsidTr="00FC51B5">
      <w:trPr>
        <w:del w:id="1026" w:author="Andrew Greiner" w:date="2020-06-15T20:55:00Z"/>
      </w:trPr>
      <w:tc>
        <w:tcPr>
          <w:tcW w:w="4508" w:type="dxa"/>
        </w:tcPr>
        <w:p w14:paraId="6C0976F1" w14:textId="248B48CB" w:rsidR="00CC563B" w:rsidDel="00C50C1E" w:rsidRDefault="00CC563B">
          <w:pPr>
            <w:pStyle w:val="Header"/>
            <w:rPr>
              <w:del w:id="1027" w:author="Andrew Greiner" w:date="2020-06-15T20:55:00Z"/>
            </w:rPr>
          </w:pPr>
          <w:del w:id="1028" w:author="Andrew Greiner" w:date="2020-06-15T20:55:00Z">
            <w:r w:rsidDel="00C50C1E">
              <w:delText>DPI Bore Pump Control</w:delText>
            </w:r>
          </w:del>
        </w:p>
      </w:tc>
      <w:tc>
        <w:tcPr>
          <w:tcW w:w="4508" w:type="dxa"/>
        </w:tcPr>
        <w:p w14:paraId="4224E98C" w14:textId="210AA2C8" w:rsidR="00CC563B" w:rsidDel="00C50C1E" w:rsidRDefault="00CC563B" w:rsidP="00FC51B5">
          <w:pPr>
            <w:pStyle w:val="Header"/>
            <w:jc w:val="right"/>
            <w:rPr>
              <w:del w:id="1029" w:author="Andrew Greiner" w:date="2020-06-15T20:55:00Z"/>
            </w:rPr>
          </w:pPr>
          <w:del w:id="1030" w:author="Andrew Greiner" w:date="2020-06-15T20:55:00Z">
            <w:r w:rsidDel="00C50C1E">
              <w:delText>Date: 20/03/2020</w:delText>
            </w:r>
          </w:del>
        </w:p>
      </w:tc>
    </w:tr>
  </w:tbl>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79"/>
      <w:gridCol w:w="3179"/>
    </w:tblGrid>
    <w:tr w:rsidR="00CC563B" w14:paraId="0E19B773" w14:textId="77777777" w:rsidTr="00C50C1E">
      <w:trPr>
        <w:ins w:id="1031" w:author="Andrew Greiner" w:date="2020-06-15T20:55:00Z"/>
      </w:trPr>
      <w:tc>
        <w:tcPr>
          <w:tcW w:w="6379" w:type="dxa"/>
        </w:tcPr>
        <w:p w14:paraId="7B6ED118" w14:textId="77777777" w:rsidR="00CC563B" w:rsidRDefault="00CC563B" w:rsidP="00C50C1E">
          <w:pPr>
            <w:rPr>
              <w:ins w:id="1032" w:author="Andrew Greiner" w:date="2020-06-15T20:55:00Z"/>
            </w:rPr>
          </w:pPr>
          <w:ins w:id="1033" w:author="Andrew Greiner" w:date="2020-06-15T20:55:00Z">
            <w:r>
              <w:rPr>
                <w:b/>
              </w:rPr>
              <w:t>Bore Pump Control</w:t>
            </w:r>
          </w:ins>
        </w:p>
      </w:tc>
      <w:tc>
        <w:tcPr>
          <w:tcW w:w="3179" w:type="dxa"/>
        </w:tcPr>
        <w:p w14:paraId="655878A8" w14:textId="77777777" w:rsidR="00CC563B" w:rsidRDefault="00CC563B" w:rsidP="00C50C1E">
          <w:pPr>
            <w:tabs>
              <w:tab w:val="left" w:pos="1135"/>
            </w:tabs>
            <w:spacing w:before="40"/>
            <w:ind w:right="68"/>
            <w:rPr>
              <w:ins w:id="1034" w:author="Andrew Greiner" w:date="2020-06-15T20:55:00Z"/>
            </w:rPr>
          </w:pPr>
          <w:ins w:id="1035" w:author="Andrew Greiner" w:date="2020-06-15T20:55:00Z">
            <w:r>
              <w:t xml:space="preserve"> </w:t>
            </w:r>
          </w:ins>
        </w:p>
      </w:tc>
    </w:tr>
    <w:tr w:rsidR="00CC563B" w14:paraId="405F5077" w14:textId="77777777" w:rsidTr="00C50C1E">
      <w:trPr>
        <w:ins w:id="1036" w:author="Andrew Greiner" w:date="2020-06-15T20:55:00Z"/>
      </w:trPr>
      <w:tc>
        <w:tcPr>
          <w:tcW w:w="6379" w:type="dxa"/>
        </w:tcPr>
        <w:p w14:paraId="0B9F7845" w14:textId="5FE32BEC" w:rsidR="00CC563B" w:rsidRDefault="00CC563B" w:rsidP="00C50C1E">
          <w:pPr>
            <w:rPr>
              <w:ins w:id="1037" w:author="Andrew Greiner" w:date="2020-06-15T20:55:00Z"/>
            </w:rPr>
          </w:pPr>
          <w:ins w:id="1038" w:author="Andrew Greiner" w:date="2020-06-15T20:55:00Z">
            <w:r>
              <w:t>Requirement Model</w:t>
            </w:r>
          </w:ins>
        </w:p>
      </w:tc>
      <w:tc>
        <w:tcPr>
          <w:tcW w:w="3179" w:type="dxa"/>
        </w:tcPr>
        <w:p w14:paraId="7FD59919" w14:textId="77777777" w:rsidR="00CC563B" w:rsidRDefault="00CC563B" w:rsidP="00C50C1E">
          <w:pPr>
            <w:rPr>
              <w:ins w:id="1039" w:author="Andrew Greiner" w:date="2020-06-15T20:55:00Z"/>
            </w:rPr>
          </w:pPr>
          <w:ins w:id="1040" w:author="Andrew Greiner" w:date="2020-06-15T20:55:00Z">
            <w:r>
              <w:t xml:space="preserve">  Date:  30/03/2020</w:t>
            </w:r>
          </w:ins>
        </w:p>
      </w:tc>
    </w:tr>
  </w:tbl>
  <w:p w14:paraId="211A5E11" w14:textId="77777777" w:rsidR="00CC563B" w:rsidRDefault="00CC5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BD5"/>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C55CA"/>
    <w:multiLevelType w:val="multilevel"/>
    <w:tmpl w:val="E4C4E04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75BBF"/>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4D4F50"/>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C0391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EF7292"/>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951388"/>
    <w:multiLevelType w:val="hybridMultilevel"/>
    <w:tmpl w:val="49E435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BC2B1A"/>
    <w:multiLevelType w:val="multilevel"/>
    <w:tmpl w:val="8FD692D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837F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8C35C5"/>
    <w:multiLevelType w:val="hybridMultilevel"/>
    <w:tmpl w:val="F1CCDD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2C49BF"/>
    <w:multiLevelType w:val="hybridMultilevel"/>
    <w:tmpl w:val="05BAED1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C323B2E"/>
    <w:multiLevelType w:val="hybridMultilevel"/>
    <w:tmpl w:val="21702E46"/>
    <w:lvl w:ilvl="0" w:tplc="50A2C0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487572"/>
    <w:multiLevelType w:val="hybridMultilevel"/>
    <w:tmpl w:val="C2968FFA"/>
    <w:lvl w:ilvl="0" w:tplc="4D26FBE0">
      <w:start w:val="4"/>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16908D6"/>
    <w:multiLevelType w:val="multilevel"/>
    <w:tmpl w:val="50E01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BBC0E6F"/>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E5C3D3F"/>
    <w:multiLevelType w:val="multilevel"/>
    <w:tmpl w:val="00AE8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038169A"/>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E308D"/>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63590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B429F5"/>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5E42E92"/>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A9429D"/>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6"/>
  </w:num>
  <w:num w:numId="3">
    <w:abstractNumId w:val="8"/>
  </w:num>
  <w:num w:numId="4">
    <w:abstractNumId w:val="12"/>
  </w:num>
  <w:num w:numId="5">
    <w:abstractNumId w:val="7"/>
  </w:num>
  <w:num w:numId="6">
    <w:abstractNumId w:val="13"/>
  </w:num>
  <w:num w:numId="7">
    <w:abstractNumId w:val="9"/>
  </w:num>
  <w:num w:numId="8">
    <w:abstractNumId w:val="17"/>
  </w:num>
  <w:num w:numId="9">
    <w:abstractNumId w:val="20"/>
  </w:num>
  <w:num w:numId="10">
    <w:abstractNumId w:val="2"/>
  </w:num>
  <w:num w:numId="11">
    <w:abstractNumId w:val="15"/>
  </w:num>
  <w:num w:numId="12">
    <w:abstractNumId w:val="5"/>
  </w:num>
  <w:num w:numId="13">
    <w:abstractNumId w:val="19"/>
  </w:num>
  <w:num w:numId="14">
    <w:abstractNumId w:val="21"/>
  </w:num>
  <w:num w:numId="15">
    <w:abstractNumId w:val="0"/>
  </w:num>
  <w:num w:numId="16">
    <w:abstractNumId w:val="3"/>
  </w:num>
  <w:num w:numId="17">
    <w:abstractNumId w:val="11"/>
  </w:num>
  <w:num w:numId="18">
    <w:abstractNumId w:val="18"/>
  </w:num>
  <w:num w:numId="19">
    <w:abstractNumId w:val="4"/>
  </w:num>
  <w:num w:numId="20">
    <w:abstractNumId w:val="14"/>
  </w:num>
  <w:num w:numId="21">
    <w:abstractNumId w:val="16"/>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Greiner">
    <w15:presenceInfo w15:providerId="Windows Live" w15:userId="c89c2d5019a5736c"/>
  </w15:person>
  <w15:person w15:author="David Taylor">
    <w15:presenceInfo w15:providerId="None" w15:userId="David Tayl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92"/>
    <w:rsid w:val="00000672"/>
    <w:rsid w:val="00010430"/>
    <w:rsid w:val="00043649"/>
    <w:rsid w:val="000511A9"/>
    <w:rsid w:val="00064D83"/>
    <w:rsid w:val="00067875"/>
    <w:rsid w:val="00071780"/>
    <w:rsid w:val="000C327A"/>
    <w:rsid w:val="000E41AA"/>
    <w:rsid w:val="000F7890"/>
    <w:rsid w:val="0012553C"/>
    <w:rsid w:val="00126004"/>
    <w:rsid w:val="00126B8C"/>
    <w:rsid w:val="00141A70"/>
    <w:rsid w:val="001548EC"/>
    <w:rsid w:val="001A4EB2"/>
    <w:rsid w:val="001C5ACF"/>
    <w:rsid w:val="001F2392"/>
    <w:rsid w:val="001F7527"/>
    <w:rsid w:val="00214BA9"/>
    <w:rsid w:val="002209FB"/>
    <w:rsid w:val="00263092"/>
    <w:rsid w:val="00264DB2"/>
    <w:rsid w:val="00266209"/>
    <w:rsid w:val="002A0D60"/>
    <w:rsid w:val="002A19EE"/>
    <w:rsid w:val="00307FE7"/>
    <w:rsid w:val="00330BE8"/>
    <w:rsid w:val="003617B5"/>
    <w:rsid w:val="00395CB7"/>
    <w:rsid w:val="003C6953"/>
    <w:rsid w:val="003D2175"/>
    <w:rsid w:val="003F2888"/>
    <w:rsid w:val="003F661D"/>
    <w:rsid w:val="00400FF1"/>
    <w:rsid w:val="0040216C"/>
    <w:rsid w:val="00423B72"/>
    <w:rsid w:val="00425CA3"/>
    <w:rsid w:val="00482112"/>
    <w:rsid w:val="00494BD8"/>
    <w:rsid w:val="004A6B92"/>
    <w:rsid w:val="005F4A3F"/>
    <w:rsid w:val="00622371"/>
    <w:rsid w:val="0062766B"/>
    <w:rsid w:val="00667DD9"/>
    <w:rsid w:val="00694208"/>
    <w:rsid w:val="006D121C"/>
    <w:rsid w:val="006D699C"/>
    <w:rsid w:val="0071398E"/>
    <w:rsid w:val="007146D2"/>
    <w:rsid w:val="00716470"/>
    <w:rsid w:val="00724F36"/>
    <w:rsid w:val="00791331"/>
    <w:rsid w:val="00797A16"/>
    <w:rsid w:val="007A20BD"/>
    <w:rsid w:val="007B2E85"/>
    <w:rsid w:val="007C10EA"/>
    <w:rsid w:val="007E1313"/>
    <w:rsid w:val="007E4150"/>
    <w:rsid w:val="00820E14"/>
    <w:rsid w:val="00834F58"/>
    <w:rsid w:val="00835722"/>
    <w:rsid w:val="0086013C"/>
    <w:rsid w:val="0087425A"/>
    <w:rsid w:val="00886D30"/>
    <w:rsid w:val="008A1EE5"/>
    <w:rsid w:val="008B04A6"/>
    <w:rsid w:val="008B09FC"/>
    <w:rsid w:val="008E695C"/>
    <w:rsid w:val="008E6D65"/>
    <w:rsid w:val="008F4CE4"/>
    <w:rsid w:val="00900A42"/>
    <w:rsid w:val="009A20AB"/>
    <w:rsid w:val="009C062F"/>
    <w:rsid w:val="009E2880"/>
    <w:rsid w:val="009E6ADF"/>
    <w:rsid w:val="00A70E30"/>
    <w:rsid w:val="00A922CD"/>
    <w:rsid w:val="00AA0B20"/>
    <w:rsid w:val="00AA2680"/>
    <w:rsid w:val="00AE7B1A"/>
    <w:rsid w:val="00B66CBC"/>
    <w:rsid w:val="00B713C8"/>
    <w:rsid w:val="00BC3A2B"/>
    <w:rsid w:val="00BF3002"/>
    <w:rsid w:val="00C04CEF"/>
    <w:rsid w:val="00C30076"/>
    <w:rsid w:val="00C44049"/>
    <w:rsid w:val="00C50C1E"/>
    <w:rsid w:val="00C53C4F"/>
    <w:rsid w:val="00C77AAD"/>
    <w:rsid w:val="00C93184"/>
    <w:rsid w:val="00CB4088"/>
    <w:rsid w:val="00CB4F87"/>
    <w:rsid w:val="00CC1F23"/>
    <w:rsid w:val="00CC563B"/>
    <w:rsid w:val="00CE78CE"/>
    <w:rsid w:val="00D07D88"/>
    <w:rsid w:val="00D21691"/>
    <w:rsid w:val="00D52213"/>
    <w:rsid w:val="00D83E1E"/>
    <w:rsid w:val="00D85AC0"/>
    <w:rsid w:val="00DC346B"/>
    <w:rsid w:val="00DD659D"/>
    <w:rsid w:val="00E2494D"/>
    <w:rsid w:val="00E27FFC"/>
    <w:rsid w:val="00E850A2"/>
    <w:rsid w:val="00EA676D"/>
    <w:rsid w:val="00EB6ECC"/>
    <w:rsid w:val="00EE6C98"/>
    <w:rsid w:val="00F11D9A"/>
    <w:rsid w:val="00F31445"/>
    <w:rsid w:val="00F502B6"/>
    <w:rsid w:val="00F61FAF"/>
    <w:rsid w:val="00F63E36"/>
    <w:rsid w:val="00FA00EE"/>
    <w:rsid w:val="00FC5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F78A"/>
  <w15:docId w15:val="{29D30502-94D2-4079-9C9A-5785A2AA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D88"/>
  </w:style>
  <w:style w:type="paragraph" w:styleId="Heading1">
    <w:name w:val="heading 1"/>
    <w:basedOn w:val="Normal"/>
    <w:next w:val="Normal"/>
    <w:link w:val="Heading1Char"/>
    <w:uiPriority w:val="9"/>
    <w:qFormat/>
    <w:rsid w:val="00C30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0EE"/>
  </w:style>
  <w:style w:type="paragraph" w:styleId="Footer">
    <w:name w:val="footer"/>
    <w:basedOn w:val="Normal"/>
    <w:link w:val="FooterChar"/>
    <w:unhideWhenUsed/>
    <w:rsid w:val="00FA0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0EE"/>
  </w:style>
  <w:style w:type="table" w:styleId="TableGrid">
    <w:name w:val="Table Grid"/>
    <w:basedOn w:val="TableNormal"/>
    <w:uiPriority w:val="39"/>
    <w:rsid w:val="00FA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0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0076"/>
    <w:pPr>
      <w:ind w:left="720"/>
      <w:contextualSpacing/>
    </w:pPr>
  </w:style>
  <w:style w:type="paragraph" w:styleId="BalloonText">
    <w:name w:val="Balloon Text"/>
    <w:basedOn w:val="Normal"/>
    <w:link w:val="BalloonTextChar"/>
    <w:uiPriority w:val="99"/>
    <w:semiHidden/>
    <w:unhideWhenUsed/>
    <w:rsid w:val="00FC5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1B5"/>
    <w:rPr>
      <w:rFonts w:ascii="Segoe UI" w:hAnsi="Segoe UI" w:cs="Segoe UI"/>
      <w:sz w:val="18"/>
      <w:szCs w:val="18"/>
    </w:rPr>
  </w:style>
  <w:style w:type="character" w:customStyle="1" w:styleId="Heading2Char">
    <w:name w:val="Heading 2 Char"/>
    <w:basedOn w:val="DefaultParagraphFont"/>
    <w:link w:val="Heading2"/>
    <w:uiPriority w:val="9"/>
    <w:rsid w:val="00395CB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95CB7"/>
    <w:rPr>
      <w:color w:val="808080"/>
    </w:rPr>
  </w:style>
  <w:style w:type="character" w:styleId="PageNumber">
    <w:name w:val="page number"/>
    <w:basedOn w:val="DefaultParagraphFont"/>
    <w:rsid w:val="00C50C1E"/>
  </w:style>
  <w:style w:type="table" w:customStyle="1" w:styleId="TableGrid1">
    <w:name w:val="Table Grid1"/>
    <w:basedOn w:val="TableNormal"/>
    <w:next w:val="TableGrid"/>
    <w:uiPriority w:val="59"/>
    <w:rsid w:val="00C50C1E"/>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3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19637">
      <w:bodyDiv w:val="1"/>
      <w:marLeft w:val="0"/>
      <w:marRight w:val="0"/>
      <w:marTop w:val="0"/>
      <w:marBottom w:val="0"/>
      <w:divBdr>
        <w:top w:val="none" w:sz="0" w:space="0" w:color="auto"/>
        <w:left w:val="none" w:sz="0" w:space="0" w:color="auto"/>
        <w:bottom w:val="none" w:sz="0" w:space="0" w:color="auto"/>
        <w:right w:val="none" w:sz="0" w:space="0" w:color="auto"/>
      </w:divBdr>
    </w:div>
    <w:div w:id="1098327493">
      <w:bodyDiv w:val="1"/>
      <w:marLeft w:val="0"/>
      <w:marRight w:val="0"/>
      <w:marTop w:val="0"/>
      <w:marBottom w:val="0"/>
      <w:divBdr>
        <w:top w:val="none" w:sz="0" w:space="0" w:color="auto"/>
        <w:left w:val="none" w:sz="0" w:space="0" w:color="auto"/>
        <w:bottom w:val="none" w:sz="0" w:space="0" w:color="auto"/>
        <w:right w:val="none" w:sz="0" w:space="0" w:color="auto"/>
      </w:divBdr>
    </w:div>
    <w:div w:id="19985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Full%20Use%20Case%20Description%20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EA002D9891446587B0D1E13AF6832D"/>
        <w:category>
          <w:name w:val="General"/>
          <w:gallery w:val="placeholder"/>
        </w:category>
        <w:types>
          <w:type w:val="bbPlcHdr"/>
        </w:types>
        <w:behaviors>
          <w:behavior w:val="content"/>
        </w:behaviors>
        <w:guid w:val="{84112857-78A8-4142-8E96-C7ECCEEDB390}"/>
      </w:docPartPr>
      <w:docPartBody>
        <w:p w:rsidR="0021549A" w:rsidRDefault="00242D6F" w:rsidP="00242D6F">
          <w:pPr>
            <w:pStyle w:val="65EA002D9891446587B0D1E13AF6832D"/>
          </w:pPr>
          <w:r w:rsidRPr="00D6218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6F"/>
    <w:rsid w:val="0021549A"/>
    <w:rsid w:val="00242D6F"/>
    <w:rsid w:val="009E1477"/>
    <w:rsid w:val="00B162A7"/>
    <w:rsid w:val="00C842B6"/>
    <w:rsid w:val="00F615EF"/>
    <w:rsid w:val="00F762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D6F"/>
    <w:rPr>
      <w:color w:val="808080"/>
    </w:rPr>
  </w:style>
  <w:style w:type="paragraph" w:customStyle="1" w:styleId="BD410985CADC4237AF657001CB9FF2E0">
    <w:name w:val="BD410985CADC4237AF657001CB9FF2E0"/>
    <w:rsid w:val="00242D6F"/>
  </w:style>
  <w:style w:type="paragraph" w:customStyle="1" w:styleId="65EA002D9891446587B0D1E13AF6832D">
    <w:name w:val="65EA002D9891446587B0D1E13AF6832D"/>
    <w:rsid w:val="00242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F39-4AC6-4E01-88FD-BFED7860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Use Case Description Template(1).dotx</Template>
  <TotalTime>1707</TotalTime>
  <Pages>19</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Non-Functional Requirements:</vt:lpstr>
    </vt:vector>
  </TitlesOfParts>
  <Company>Charles Sturt University</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Non-Functional Requirements:</dc:title>
  <dc:creator>James Tulip</dc:creator>
  <cp:lastModifiedBy>David Taylor</cp:lastModifiedBy>
  <cp:revision>29</cp:revision>
  <dcterms:created xsi:type="dcterms:W3CDTF">2020-04-13T03:10:00Z</dcterms:created>
  <dcterms:modified xsi:type="dcterms:W3CDTF">2020-09-11T04:40:00Z</dcterms:modified>
</cp:coreProperties>
</file>