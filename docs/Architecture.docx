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18519" w14:textId="77777777" w:rsidR="00624A34" w:rsidRDefault="00624A34">
      <w:pPr>
        <w:pStyle w:val="Title"/>
        <w:rPr>
          <w:ins w:id="4" w:author="David Taylor" w:date="2020-06-03T21:52:00Z"/>
        </w:rPr>
      </w:pPr>
      <w:bookmarkStart w:id="5" w:name="_Hlk36466935"/>
      <w:bookmarkEnd w:id="5"/>
    </w:p>
    <w:p w14:paraId="6E31E715" w14:textId="77777777" w:rsidR="00624A34" w:rsidRDefault="00624A34">
      <w:pPr>
        <w:pStyle w:val="Title"/>
        <w:rPr>
          <w:ins w:id="6" w:author="David Taylor" w:date="2020-06-03T21:52:00Z"/>
        </w:rPr>
      </w:pPr>
    </w:p>
    <w:p w14:paraId="0AD17219" w14:textId="77777777" w:rsidR="00624A34" w:rsidRDefault="00624A34">
      <w:pPr>
        <w:pStyle w:val="Title"/>
        <w:rPr>
          <w:ins w:id="7" w:author="David Taylor" w:date="2020-06-03T21:52:00Z"/>
        </w:rPr>
      </w:pPr>
    </w:p>
    <w:p w14:paraId="0FA9BFDB" w14:textId="77777777" w:rsidR="00624A34" w:rsidRDefault="00624A34">
      <w:pPr>
        <w:pStyle w:val="Title"/>
        <w:rPr>
          <w:ins w:id="8" w:author="David Taylor" w:date="2020-06-03T21:52:00Z"/>
        </w:rPr>
      </w:pPr>
    </w:p>
    <w:p w14:paraId="5CD8C4D8" w14:textId="77777777" w:rsidR="00624A34" w:rsidRDefault="00624A34">
      <w:pPr>
        <w:pStyle w:val="Title"/>
        <w:rPr>
          <w:ins w:id="9" w:author="David Taylor" w:date="2020-06-03T21:52:00Z"/>
        </w:rPr>
      </w:pPr>
    </w:p>
    <w:p w14:paraId="5A8B25C2" w14:textId="7E31F033" w:rsidR="007307E8" w:rsidRDefault="00ED46DD">
      <w:pPr>
        <w:pStyle w:val="Title"/>
      </w:pPr>
      <w:r>
        <w:t>Bore Pump Control</w:t>
      </w:r>
    </w:p>
    <w:p w14:paraId="27347897" w14:textId="2EA7EF0D" w:rsidR="007307E8" w:rsidRDefault="00A563C9">
      <w:pPr>
        <w:pStyle w:val="Title"/>
        <w:rPr>
          <w:ins w:id="10" w:author="David Taylor" w:date="2020-06-15T19:12:00Z"/>
        </w:rPr>
      </w:pPr>
      <w:r>
        <w:t>Architecture Notebook</w:t>
      </w:r>
    </w:p>
    <w:p w14:paraId="7B8A8808" w14:textId="0C919199" w:rsidR="00F22E21" w:rsidRDefault="00F22E21">
      <w:pPr>
        <w:widowControl/>
        <w:spacing w:after="0" w:line="240" w:lineRule="auto"/>
        <w:rPr>
          <w:ins w:id="11" w:author="David Taylor" w:date="2020-06-15T19:12:00Z"/>
        </w:rPr>
      </w:pPr>
      <w:ins w:id="12" w:author="David Taylor" w:date="2020-06-15T19:12:00Z">
        <w:r>
          <w:br w:type="page"/>
        </w:r>
      </w:ins>
    </w:p>
    <w:p w14:paraId="1A99C7B2" w14:textId="77777777" w:rsidR="00F22E21" w:rsidRPr="00F22E21" w:rsidRDefault="00F22E21" w:rsidP="00F22E21">
      <w:pPr>
        <w:widowControl/>
        <w:spacing w:after="0" w:line="240" w:lineRule="auto"/>
        <w:rPr>
          <w:ins w:id="13" w:author="David Taylor" w:date="2020-06-15T19:12:00Z"/>
          <w:b/>
        </w:rPr>
      </w:pPr>
      <w:ins w:id="14" w:author="David Taylor" w:date="2020-06-15T19:12:00Z">
        <w:r w:rsidRPr="00F22E21">
          <w:rPr>
            <w:b/>
          </w:rPr>
          <w:lastRenderedPageBreak/>
          <w:t>Change log</w:t>
        </w:r>
      </w:ins>
    </w:p>
    <w:p w14:paraId="188EB389" w14:textId="77777777" w:rsidR="00F22E21" w:rsidRPr="00F22E21" w:rsidRDefault="00F22E21" w:rsidP="00F22E21">
      <w:pPr>
        <w:widowControl/>
        <w:spacing w:after="0" w:line="240" w:lineRule="auto"/>
        <w:rPr>
          <w:ins w:id="15" w:author="David Taylor" w:date="2020-06-15T19:12:00Z"/>
        </w:rPr>
      </w:pPr>
    </w:p>
    <w:p w14:paraId="358A4744" w14:textId="56859DFD" w:rsidR="00F22E21" w:rsidRPr="00F22E21" w:rsidRDefault="00F22E21" w:rsidP="00F22E21">
      <w:pPr>
        <w:widowControl/>
        <w:spacing w:after="0" w:line="240" w:lineRule="auto"/>
        <w:rPr>
          <w:ins w:id="16" w:author="David Taylor" w:date="2020-06-15T19:12:00Z"/>
        </w:rPr>
      </w:pPr>
      <w:ins w:id="17" w:author="David Taylor" w:date="2020-06-15T19:12:00Z">
        <w:r w:rsidRPr="00F22E21">
          <w:t xml:space="preserve">This table lists the </w:t>
        </w:r>
      </w:ins>
      <w:ins w:id="18" w:author="David Taylor" w:date="2020-06-15T19:51:00Z">
        <w:r w:rsidR="00725801">
          <w:t xml:space="preserve">changes </w:t>
        </w:r>
      </w:ins>
      <w:ins w:id="19" w:author="David Taylor" w:date="2020-06-15T19:12:00Z">
        <w:r w:rsidRPr="00F22E21">
          <w:t>since LCOM.</w:t>
        </w:r>
      </w:ins>
    </w:p>
    <w:p w14:paraId="14DCD3E6" w14:textId="77777777" w:rsidR="00F22E21" w:rsidRPr="00F22E21" w:rsidRDefault="00F22E21" w:rsidP="00F22E21">
      <w:pPr>
        <w:widowControl/>
        <w:spacing w:after="0" w:line="240" w:lineRule="auto"/>
        <w:rPr>
          <w:ins w:id="20" w:author="David Taylor" w:date="2020-06-15T19:12:00Z"/>
        </w:rPr>
      </w:pPr>
    </w:p>
    <w:tbl>
      <w:tblPr>
        <w:tblStyle w:val="TableGrid1"/>
        <w:tblW w:w="0" w:type="auto"/>
        <w:tblLook w:val="04A0" w:firstRow="1" w:lastRow="0" w:firstColumn="1" w:lastColumn="0" w:noHBand="0" w:noVBand="1"/>
      </w:tblPr>
      <w:tblGrid>
        <w:gridCol w:w="1238"/>
        <w:gridCol w:w="1132"/>
        <w:gridCol w:w="6064"/>
      </w:tblGrid>
      <w:tr w:rsidR="00F22E21" w:rsidRPr="00F22E21" w14:paraId="6F99EFEE" w14:textId="77777777" w:rsidTr="004336CD">
        <w:trPr>
          <w:ins w:id="21" w:author="David Taylor" w:date="2020-06-15T19:12:00Z"/>
        </w:trPr>
        <w:tc>
          <w:tcPr>
            <w:tcW w:w="1238" w:type="dxa"/>
          </w:tcPr>
          <w:p w14:paraId="76B9CA03" w14:textId="77777777" w:rsidR="00F22E21" w:rsidRPr="00F22E21" w:rsidRDefault="00F22E21" w:rsidP="00F22E21">
            <w:pPr>
              <w:widowControl/>
              <w:spacing w:after="0" w:line="240" w:lineRule="auto"/>
              <w:rPr>
                <w:ins w:id="22" w:author="David Taylor" w:date="2020-06-15T19:12:00Z"/>
              </w:rPr>
            </w:pPr>
            <w:ins w:id="23" w:author="David Taylor" w:date="2020-06-15T19:12:00Z">
              <w:r w:rsidRPr="00F22E21">
                <w:t>Date</w:t>
              </w:r>
            </w:ins>
          </w:p>
        </w:tc>
        <w:tc>
          <w:tcPr>
            <w:tcW w:w="1132" w:type="dxa"/>
          </w:tcPr>
          <w:p w14:paraId="5087BC6A" w14:textId="77777777" w:rsidR="00F22E21" w:rsidRPr="00F22E21" w:rsidRDefault="00F22E21" w:rsidP="00F22E21">
            <w:pPr>
              <w:widowControl/>
              <w:spacing w:after="0" w:line="240" w:lineRule="auto"/>
              <w:rPr>
                <w:ins w:id="24" w:author="David Taylor" w:date="2020-06-15T19:12:00Z"/>
              </w:rPr>
            </w:pPr>
            <w:ins w:id="25" w:author="David Taylor" w:date="2020-06-15T19:12:00Z">
              <w:r w:rsidRPr="00F22E21">
                <w:t>Author</w:t>
              </w:r>
            </w:ins>
          </w:p>
        </w:tc>
        <w:tc>
          <w:tcPr>
            <w:tcW w:w="6064" w:type="dxa"/>
          </w:tcPr>
          <w:p w14:paraId="02541AEF" w14:textId="77777777" w:rsidR="00F22E21" w:rsidRPr="00F22E21" w:rsidRDefault="00F22E21" w:rsidP="00F22E21">
            <w:pPr>
              <w:widowControl/>
              <w:spacing w:after="0" w:line="240" w:lineRule="auto"/>
              <w:rPr>
                <w:ins w:id="26" w:author="David Taylor" w:date="2020-06-15T19:12:00Z"/>
              </w:rPr>
            </w:pPr>
            <w:ins w:id="27" w:author="David Taylor" w:date="2020-06-15T19:12:00Z">
              <w:r w:rsidRPr="00F22E21">
                <w:t>Notes</w:t>
              </w:r>
            </w:ins>
          </w:p>
        </w:tc>
      </w:tr>
      <w:tr w:rsidR="00B603F9" w:rsidRPr="00F22E21" w14:paraId="0C74E691" w14:textId="77777777" w:rsidTr="004336CD">
        <w:trPr>
          <w:ins w:id="28" w:author="David Taylor" w:date="2020-10-22T16:26:00Z"/>
        </w:trPr>
        <w:tc>
          <w:tcPr>
            <w:tcW w:w="1238" w:type="dxa"/>
          </w:tcPr>
          <w:p w14:paraId="025D96D0" w14:textId="2ABDDA55" w:rsidR="00B603F9" w:rsidRPr="00F22E21" w:rsidRDefault="00B603F9" w:rsidP="00F22E21">
            <w:pPr>
              <w:widowControl/>
              <w:spacing w:after="0" w:line="240" w:lineRule="auto"/>
              <w:rPr>
                <w:ins w:id="29" w:author="David Taylor" w:date="2020-10-22T16:26:00Z"/>
              </w:rPr>
            </w:pPr>
            <w:ins w:id="30" w:author="David Taylor" w:date="2020-10-22T16:26:00Z">
              <w:r>
                <w:t>2020-03-30</w:t>
              </w:r>
            </w:ins>
          </w:p>
        </w:tc>
        <w:tc>
          <w:tcPr>
            <w:tcW w:w="1132" w:type="dxa"/>
          </w:tcPr>
          <w:p w14:paraId="5B6F4CB4" w14:textId="214EBA03" w:rsidR="00B603F9" w:rsidRPr="00F22E21" w:rsidRDefault="00B603F9" w:rsidP="00F22E21">
            <w:pPr>
              <w:widowControl/>
              <w:spacing w:after="0" w:line="240" w:lineRule="auto"/>
              <w:rPr>
                <w:ins w:id="31" w:author="David Taylor" w:date="2020-10-22T16:26:00Z"/>
              </w:rPr>
            </w:pPr>
            <w:ins w:id="32" w:author="David Taylor" w:date="2020-10-22T16:26:00Z">
              <w:r>
                <w:t>Andrew</w:t>
              </w:r>
            </w:ins>
          </w:p>
        </w:tc>
        <w:tc>
          <w:tcPr>
            <w:tcW w:w="6064" w:type="dxa"/>
          </w:tcPr>
          <w:p w14:paraId="57DE7680" w14:textId="76402F10" w:rsidR="00B603F9" w:rsidRPr="0026679B" w:rsidRDefault="00B603F9" w:rsidP="00F22E21">
            <w:pPr>
              <w:widowControl/>
              <w:spacing w:after="0" w:line="240" w:lineRule="auto"/>
              <w:rPr>
                <w:ins w:id="33" w:author="David Taylor" w:date="2020-10-22T16:26:00Z"/>
              </w:rPr>
            </w:pPr>
            <w:ins w:id="34" w:author="David Taylor" w:date="2020-10-22T16:26:00Z">
              <w:r>
                <w:t xml:space="preserve">Initial </w:t>
              </w:r>
              <w:r w:rsidR="004B4694">
                <w:t>commit.</w:t>
              </w:r>
            </w:ins>
          </w:p>
        </w:tc>
      </w:tr>
      <w:tr w:rsidR="00F22E21" w:rsidRPr="00F22E21" w14:paraId="624BB880" w14:textId="77777777" w:rsidTr="004336CD">
        <w:trPr>
          <w:ins w:id="35" w:author="David Taylor" w:date="2020-06-15T19:12:00Z"/>
        </w:trPr>
        <w:tc>
          <w:tcPr>
            <w:tcW w:w="1238" w:type="dxa"/>
          </w:tcPr>
          <w:p w14:paraId="7F9664A3" w14:textId="2F09FA98" w:rsidR="00F22E21" w:rsidRPr="00F22E21" w:rsidRDefault="00F22E21" w:rsidP="00F22E21">
            <w:pPr>
              <w:widowControl/>
              <w:spacing w:after="0" w:line="240" w:lineRule="auto"/>
              <w:rPr>
                <w:ins w:id="36" w:author="David Taylor" w:date="2020-06-15T19:12:00Z"/>
              </w:rPr>
            </w:pPr>
            <w:ins w:id="37" w:author="David Taylor" w:date="2020-06-15T19:12:00Z">
              <w:r w:rsidRPr="00F22E21">
                <w:t>2020-0</w:t>
              </w:r>
            </w:ins>
            <w:ins w:id="38" w:author="David Taylor" w:date="2020-06-15T19:19:00Z">
              <w:r>
                <w:t>4</w:t>
              </w:r>
            </w:ins>
            <w:ins w:id="39" w:author="David Taylor" w:date="2020-06-15T19:12:00Z">
              <w:r w:rsidRPr="00F22E21">
                <w:t>-</w:t>
              </w:r>
            </w:ins>
            <w:ins w:id="40" w:author="David Taylor" w:date="2020-06-15T19:19:00Z">
              <w:r>
                <w:t>22</w:t>
              </w:r>
            </w:ins>
          </w:p>
        </w:tc>
        <w:tc>
          <w:tcPr>
            <w:tcW w:w="1132" w:type="dxa"/>
          </w:tcPr>
          <w:p w14:paraId="479FB6A1" w14:textId="77777777" w:rsidR="00F22E21" w:rsidRPr="00F22E21" w:rsidRDefault="00F22E21" w:rsidP="00F22E21">
            <w:pPr>
              <w:widowControl/>
              <w:spacing w:after="0" w:line="240" w:lineRule="auto"/>
              <w:rPr>
                <w:ins w:id="41" w:author="David Taylor" w:date="2020-06-15T19:12:00Z"/>
              </w:rPr>
            </w:pPr>
            <w:ins w:id="42" w:author="David Taylor" w:date="2020-06-15T19:12:00Z">
              <w:r w:rsidRPr="00F22E21">
                <w:t>David</w:t>
              </w:r>
            </w:ins>
          </w:p>
        </w:tc>
        <w:tc>
          <w:tcPr>
            <w:tcW w:w="6064" w:type="dxa"/>
          </w:tcPr>
          <w:p w14:paraId="552E0A3D" w14:textId="6ED2590F" w:rsidR="00F22E21" w:rsidRPr="00F22E21" w:rsidRDefault="0026679B" w:rsidP="00F22E21">
            <w:pPr>
              <w:widowControl/>
              <w:spacing w:after="0" w:line="240" w:lineRule="auto"/>
              <w:rPr>
                <w:ins w:id="43" w:author="David Taylor" w:date="2020-06-15T19:12:00Z"/>
              </w:rPr>
            </w:pPr>
            <w:ins w:id="44" w:author="David Taylor" w:date="2020-06-15T19:19:00Z">
              <w:r w:rsidRPr="0026679B">
                <w:t>Noted class A device constraint</w:t>
              </w:r>
              <w:r>
                <w:t>s</w:t>
              </w:r>
              <w:r w:rsidRPr="0026679B">
                <w:t xml:space="preserve"> and added controller class diagram</w:t>
              </w:r>
            </w:ins>
            <w:ins w:id="45" w:author="David Taylor" w:date="2020-06-15T19:12:00Z">
              <w:r w:rsidR="00F22E21" w:rsidRPr="00F22E21">
                <w:t>.</w:t>
              </w:r>
            </w:ins>
          </w:p>
        </w:tc>
      </w:tr>
      <w:tr w:rsidR="00F22E21" w:rsidRPr="00F22E21" w14:paraId="44E5085C" w14:textId="77777777" w:rsidTr="004336CD">
        <w:trPr>
          <w:ins w:id="46" w:author="David Taylor" w:date="2020-06-15T19:12:00Z"/>
        </w:trPr>
        <w:tc>
          <w:tcPr>
            <w:tcW w:w="1238" w:type="dxa"/>
          </w:tcPr>
          <w:p w14:paraId="0DF1E763" w14:textId="5CD5CA1C" w:rsidR="00F22E21" w:rsidRPr="00F22E21" w:rsidRDefault="00F22E21" w:rsidP="00F22E21">
            <w:pPr>
              <w:widowControl/>
              <w:spacing w:after="0" w:line="240" w:lineRule="auto"/>
              <w:rPr>
                <w:ins w:id="47" w:author="David Taylor" w:date="2020-06-15T19:12:00Z"/>
              </w:rPr>
            </w:pPr>
            <w:ins w:id="48" w:author="David Taylor" w:date="2020-06-15T19:12:00Z">
              <w:r w:rsidRPr="00F22E21">
                <w:t>2020-0</w:t>
              </w:r>
            </w:ins>
            <w:ins w:id="49" w:author="David Taylor" w:date="2020-06-15T19:19:00Z">
              <w:r w:rsidR="0026679B">
                <w:t>5</w:t>
              </w:r>
            </w:ins>
            <w:ins w:id="50" w:author="David Taylor" w:date="2020-06-15T19:12:00Z">
              <w:r w:rsidRPr="00F22E21">
                <w:t>-</w:t>
              </w:r>
            </w:ins>
            <w:ins w:id="51" w:author="David Taylor" w:date="2020-06-15T19:20:00Z">
              <w:r w:rsidR="0026679B">
                <w:t>04</w:t>
              </w:r>
            </w:ins>
          </w:p>
        </w:tc>
        <w:tc>
          <w:tcPr>
            <w:tcW w:w="1132" w:type="dxa"/>
          </w:tcPr>
          <w:p w14:paraId="14466F20" w14:textId="77777777" w:rsidR="00F22E21" w:rsidRPr="00F22E21" w:rsidRDefault="00F22E21" w:rsidP="00F22E21">
            <w:pPr>
              <w:widowControl/>
              <w:spacing w:after="0" w:line="240" w:lineRule="auto"/>
              <w:rPr>
                <w:ins w:id="52" w:author="David Taylor" w:date="2020-06-15T19:12:00Z"/>
              </w:rPr>
            </w:pPr>
            <w:ins w:id="53" w:author="David Taylor" w:date="2020-06-15T19:12:00Z">
              <w:r w:rsidRPr="00F22E21">
                <w:t>David</w:t>
              </w:r>
            </w:ins>
          </w:p>
        </w:tc>
        <w:tc>
          <w:tcPr>
            <w:tcW w:w="6064" w:type="dxa"/>
          </w:tcPr>
          <w:p w14:paraId="6D21CDE7" w14:textId="1F8CF098" w:rsidR="00F22E21" w:rsidRPr="00F22E21" w:rsidRDefault="0026679B" w:rsidP="00F22E21">
            <w:pPr>
              <w:widowControl/>
              <w:spacing w:after="0" w:line="240" w:lineRule="auto"/>
              <w:rPr>
                <w:ins w:id="54" w:author="David Taylor" w:date="2020-06-15T19:12:00Z"/>
              </w:rPr>
            </w:pPr>
            <w:ins w:id="55" w:author="David Taylor" w:date="2020-06-15T19:20:00Z">
              <w:r>
                <w:t>Added details of device message formats</w:t>
              </w:r>
            </w:ins>
            <w:ins w:id="56" w:author="David Taylor" w:date="2020-06-15T19:12:00Z">
              <w:r w:rsidR="00F22E21" w:rsidRPr="00F22E21">
                <w:t>.</w:t>
              </w:r>
            </w:ins>
            <w:ins w:id="57" w:author="David Taylor" w:date="2020-06-15T19:20:00Z">
              <w:r>
                <w:t xml:space="preserve"> Updated class diagram.</w:t>
              </w:r>
            </w:ins>
          </w:p>
        </w:tc>
      </w:tr>
      <w:tr w:rsidR="0026679B" w:rsidRPr="00F22E21" w14:paraId="4824FE60" w14:textId="77777777" w:rsidTr="004336CD">
        <w:trPr>
          <w:ins w:id="58" w:author="David Taylor" w:date="2020-06-15T19:20:00Z"/>
        </w:trPr>
        <w:tc>
          <w:tcPr>
            <w:tcW w:w="1238" w:type="dxa"/>
          </w:tcPr>
          <w:p w14:paraId="1A48AF63" w14:textId="1F6F2FC9" w:rsidR="0026679B" w:rsidRPr="00F22E21" w:rsidRDefault="0026679B" w:rsidP="00F22E21">
            <w:pPr>
              <w:widowControl/>
              <w:spacing w:after="0" w:line="240" w:lineRule="auto"/>
              <w:rPr>
                <w:ins w:id="59" w:author="David Taylor" w:date="2020-06-15T19:20:00Z"/>
              </w:rPr>
            </w:pPr>
            <w:ins w:id="60" w:author="David Taylor" w:date="2020-06-15T19:20:00Z">
              <w:r>
                <w:t>2020-05-05</w:t>
              </w:r>
            </w:ins>
          </w:p>
        </w:tc>
        <w:tc>
          <w:tcPr>
            <w:tcW w:w="1132" w:type="dxa"/>
          </w:tcPr>
          <w:p w14:paraId="717D1E03" w14:textId="68B61622" w:rsidR="0026679B" w:rsidRPr="00F22E21" w:rsidRDefault="0026679B" w:rsidP="00F22E21">
            <w:pPr>
              <w:widowControl/>
              <w:spacing w:after="0" w:line="240" w:lineRule="auto"/>
              <w:rPr>
                <w:ins w:id="61" w:author="David Taylor" w:date="2020-06-15T19:20:00Z"/>
              </w:rPr>
            </w:pPr>
            <w:ins w:id="62" w:author="David Taylor" w:date="2020-06-15T19:20:00Z">
              <w:r>
                <w:t>David</w:t>
              </w:r>
            </w:ins>
          </w:p>
        </w:tc>
        <w:tc>
          <w:tcPr>
            <w:tcW w:w="6064" w:type="dxa"/>
          </w:tcPr>
          <w:p w14:paraId="67F54A01" w14:textId="146CC119" w:rsidR="0026679B" w:rsidRDefault="0026679B" w:rsidP="00F22E21">
            <w:pPr>
              <w:widowControl/>
              <w:spacing w:after="0" w:line="240" w:lineRule="auto"/>
              <w:rPr>
                <w:ins w:id="63" w:author="David Taylor" w:date="2020-06-15T19:20:00Z"/>
              </w:rPr>
            </w:pPr>
            <w:ins w:id="64" w:author="David Taylor" w:date="2020-06-15T19:21:00Z">
              <w:r w:rsidRPr="0026679B">
                <w:t>Added subsystem section to describe the dashboard engine, rules engine, TTN, etc.</w:t>
              </w:r>
            </w:ins>
          </w:p>
        </w:tc>
      </w:tr>
      <w:tr w:rsidR="0026679B" w:rsidRPr="00F22E21" w14:paraId="5EDE3596" w14:textId="77777777" w:rsidTr="004336CD">
        <w:trPr>
          <w:ins w:id="65" w:author="David Taylor" w:date="2020-06-15T19:21:00Z"/>
        </w:trPr>
        <w:tc>
          <w:tcPr>
            <w:tcW w:w="1238" w:type="dxa"/>
          </w:tcPr>
          <w:p w14:paraId="191B1B68" w14:textId="52408000" w:rsidR="0026679B" w:rsidRDefault="0026679B" w:rsidP="00F22E21">
            <w:pPr>
              <w:widowControl/>
              <w:spacing w:after="0" w:line="240" w:lineRule="auto"/>
              <w:rPr>
                <w:ins w:id="66" w:author="David Taylor" w:date="2020-06-15T19:21:00Z"/>
              </w:rPr>
            </w:pPr>
            <w:ins w:id="67" w:author="David Taylor" w:date="2020-06-15T19:21:00Z">
              <w:r>
                <w:t>2020-05-07</w:t>
              </w:r>
            </w:ins>
          </w:p>
        </w:tc>
        <w:tc>
          <w:tcPr>
            <w:tcW w:w="1132" w:type="dxa"/>
          </w:tcPr>
          <w:p w14:paraId="3FF71D21" w14:textId="70D4F321" w:rsidR="0026679B" w:rsidRDefault="0026679B" w:rsidP="00F22E21">
            <w:pPr>
              <w:widowControl/>
              <w:spacing w:after="0" w:line="240" w:lineRule="auto"/>
              <w:rPr>
                <w:ins w:id="68" w:author="David Taylor" w:date="2020-06-15T19:21:00Z"/>
              </w:rPr>
            </w:pPr>
            <w:ins w:id="69" w:author="David Taylor" w:date="2020-06-15T19:21:00Z">
              <w:r>
                <w:t>David</w:t>
              </w:r>
            </w:ins>
          </w:p>
        </w:tc>
        <w:tc>
          <w:tcPr>
            <w:tcW w:w="6064" w:type="dxa"/>
          </w:tcPr>
          <w:p w14:paraId="0625453F" w14:textId="51FBE6E8" w:rsidR="0026679B" w:rsidRPr="0026679B" w:rsidRDefault="0026679B" w:rsidP="00F22E21">
            <w:pPr>
              <w:widowControl/>
              <w:spacing w:after="0" w:line="240" w:lineRule="auto"/>
              <w:rPr>
                <w:ins w:id="70" w:author="David Taylor" w:date="2020-06-15T19:21:00Z"/>
              </w:rPr>
            </w:pPr>
            <w:ins w:id="71" w:author="David Taylor" w:date="2020-06-15T19:21:00Z">
              <w:r w:rsidRPr="0026679B">
                <w:t>Updated the system diagram to show TTN and TB as sep</w:t>
              </w:r>
              <w:r>
                <w:t>a</w:t>
              </w:r>
              <w:r w:rsidRPr="0026679B">
                <w:t>rate processes.</w:t>
              </w:r>
            </w:ins>
          </w:p>
        </w:tc>
      </w:tr>
      <w:tr w:rsidR="0026679B" w:rsidRPr="00F22E21" w14:paraId="66AB2614" w14:textId="77777777" w:rsidTr="004336CD">
        <w:trPr>
          <w:ins w:id="72" w:author="David Taylor" w:date="2020-06-15T19:22:00Z"/>
        </w:trPr>
        <w:tc>
          <w:tcPr>
            <w:tcW w:w="1238" w:type="dxa"/>
          </w:tcPr>
          <w:p w14:paraId="46335E03" w14:textId="2CE87D1D" w:rsidR="0026679B" w:rsidRDefault="0026679B" w:rsidP="00F22E21">
            <w:pPr>
              <w:widowControl/>
              <w:spacing w:after="0" w:line="240" w:lineRule="auto"/>
              <w:rPr>
                <w:ins w:id="73" w:author="David Taylor" w:date="2020-06-15T19:22:00Z"/>
              </w:rPr>
            </w:pPr>
            <w:ins w:id="74" w:author="David Taylor" w:date="2020-06-15T19:22:00Z">
              <w:r>
                <w:t>2020-05-</w:t>
              </w:r>
            </w:ins>
            <w:ins w:id="75" w:author="David Taylor" w:date="2020-06-15T19:23:00Z">
              <w:r>
                <w:t>10</w:t>
              </w:r>
            </w:ins>
          </w:p>
        </w:tc>
        <w:tc>
          <w:tcPr>
            <w:tcW w:w="1132" w:type="dxa"/>
          </w:tcPr>
          <w:p w14:paraId="3BAA85E3" w14:textId="2820DC81" w:rsidR="0026679B" w:rsidRDefault="00613519" w:rsidP="00F22E21">
            <w:pPr>
              <w:widowControl/>
              <w:spacing w:after="0" w:line="240" w:lineRule="auto"/>
              <w:rPr>
                <w:ins w:id="76" w:author="David Taylor" w:date="2020-06-15T19:22:00Z"/>
              </w:rPr>
            </w:pPr>
            <w:ins w:id="77" w:author="David Taylor" w:date="2020-06-15T19:41:00Z">
              <w:r>
                <w:t>David</w:t>
              </w:r>
            </w:ins>
          </w:p>
        </w:tc>
        <w:tc>
          <w:tcPr>
            <w:tcW w:w="6064" w:type="dxa"/>
          </w:tcPr>
          <w:p w14:paraId="17DF256B" w14:textId="48B5A1BB" w:rsidR="0026679B" w:rsidRPr="0026679B" w:rsidRDefault="00613519" w:rsidP="00F22E21">
            <w:pPr>
              <w:widowControl/>
              <w:spacing w:after="0" w:line="240" w:lineRule="auto"/>
              <w:rPr>
                <w:ins w:id="78" w:author="David Taylor" w:date="2020-06-15T19:22:00Z"/>
              </w:rPr>
            </w:pPr>
            <w:ins w:id="79" w:author="David Taylor" w:date="2020-06-15T19:42:00Z">
              <w:r w:rsidRPr="00613519">
                <w:t>Updated mechani</w:t>
              </w:r>
              <w:r>
                <w:t>s</w:t>
              </w:r>
              <w:r w:rsidRPr="00613519">
                <w:t xml:space="preserve">ms </w:t>
              </w:r>
            </w:ins>
            <w:ins w:id="80" w:author="David Taylor" w:date="2020-06-15T19:51:00Z">
              <w:r w:rsidR="00074E44">
                <w:t xml:space="preserve">section </w:t>
              </w:r>
            </w:ins>
            <w:ins w:id="81" w:author="David Taylor" w:date="2020-06-15T19:42:00Z">
              <w:r w:rsidRPr="00613519">
                <w:t>to take into account what we've learned about TTN/LoRaWAN.</w:t>
              </w:r>
            </w:ins>
          </w:p>
        </w:tc>
      </w:tr>
      <w:tr w:rsidR="00613519" w:rsidRPr="00F22E21" w14:paraId="04E8B6B4" w14:textId="77777777" w:rsidTr="004336CD">
        <w:trPr>
          <w:ins w:id="82" w:author="David Taylor" w:date="2020-06-15T19:44:00Z"/>
        </w:trPr>
        <w:tc>
          <w:tcPr>
            <w:tcW w:w="1238" w:type="dxa"/>
          </w:tcPr>
          <w:p w14:paraId="77654787" w14:textId="23CA6630" w:rsidR="00613519" w:rsidRDefault="00613519" w:rsidP="00F22E21">
            <w:pPr>
              <w:widowControl/>
              <w:spacing w:after="0" w:line="240" w:lineRule="auto"/>
              <w:rPr>
                <w:ins w:id="83" w:author="David Taylor" w:date="2020-06-15T19:44:00Z"/>
              </w:rPr>
            </w:pPr>
            <w:ins w:id="84" w:author="David Taylor" w:date="2020-06-15T19:44:00Z">
              <w:r>
                <w:t>2020-05-22</w:t>
              </w:r>
            </w:ins>
          </w:p>
        </w:tc>
        <w:tc>
          <w:tcPr>
            <w:tcW w:w="1132" w:type="dxa"/>
          </w:tcPr>
          <w:p w14:paraId="0375F0AC" w14:textId="7B254A57" w:rsidR="00613519" w:rsidRDefault="00613519" w:rsidP="00F22E21">
            <w:pPr>
              <w:widowControl/>
              <w:spacing w:after="0" w:line="240" w:lineRule="auto"/>
              <w:rPr>
                <w:ins w:id="85" w:author="David Taylor" w:date="2020-06-15T19:44:00Z"/>
              </w:rPr>
            </w:pPr>
            <w:ins w:id="86" w:author="David Taylor" w:date="2020-06-15T19:44:00Z">
              <w:r>
                <w:t>David</w:t>
              </w:r>
            </w:ins>
          </w:p>
        </w:tc>
        <w:tc>
          <w:tcPr>
            <w:tcW w:w="6064" w:type="dxa"/>
          </w:tcPr>
          <w:p w14:paraId="5E9E95E1" w14:textId="7EDD229A" w:rsidR="00613519" w:rsidRPr="00613519" w:rsidRDefault="00613519" w:rsidP="00F22E21">
            <w:pPr>
              <w:widowControl/>
              <w:spacing w:after="0" w:line="240" w:lineRule="auto"/>
              <w:rPr>
                <w:ins w:id="87" w:author="David Taylor" w:date="2020-06-15T19:44:00Z"/>
              </w:rPr>
            </w:pPr>
            <w:ins w:id="88" w:author="David Taylor" w:date="2020-06-15T19:44:00Z">
              <w:r>
                <w:t>Updated the message flow in the DFD.</w:t>
              </w:r>
            </w:ins>
          </w:p>
        </w:tc>
      </w:tr>
      <w:tr w:rsidR="00613519" w:rsidRPr="00F22E21" w14:paraId="28ECE612" w14:textId="77777777" w:rsidTr="004336CD">
        <w:trPr>
          <w:ins w:id="89" w:author="David Taylor" w:date="2020-06-15T19:47:00Z"/>
        </w:trPr>
        <w:tc>
          <w:tcPr>
            <w:tcW w:w="1238" w:type="dxa"/>
          </w:tcPr>
          <w:p w14:paraId="1950B350" w14:textId="0AC27B25" w:rsidR="00613519" w:rsidRDefault="003803F0" w:rsidP="00F22E21">
            <w:pPr>
              <w:widowControl/>
              <w:spacing w:after="0" w:line="240" w:lineRule="auto"/>
              <w:rPr>
                <w:ins w:id="90" w:author="David Taylor" w:date="2020-06-15T19:47:00Z"/>
              </w:rPr>
            </w:pPr>
            <w:ins w:id="91" w:author="David Taylor" w:date="2020-06-15T19:48:00Z">
              <w:r>
                <w:t>2020-</w:t>
              </w:r>
            </w:ins>
            <w:ins w:id="92" w:author="David Taylor" w:date="2020-06-15T19:49:00Z">
              <w:r>
                <w:t>06-03</w:t>
              </w:r>
            </w:ins>
          </w:p>
        </w:tc>
        <w:tc>
          <w:tcPr>
            <w:tcW w:w="1132" w:type="dxa"/>
          </w:tcPr>
          <w:p w14:paraId="47FBD1B0" w14:textId="6974DB3A" w:rsidR="00613519" w:rsidRDefault="003803F0" w:rsidP="00F22E21">
            <w:pPr>
              <w:widowControl/>
              <w:spacing w:after="0" w:line="240" w:lineRule="auto"/>
              <w:rPr>
                <w:ins w:id="93" w:author="David Taylor" w:date="2020-06-15T19:47:00Z"/>
              </w:rPr>
            </w:pPr>
            <w:ins w:id="94" w:author="David Taylor" w:date="2020-06-15T19:49:00Z">
              <w:r>
                <w:t>David</w:t>
              </w:r>
            </w:ins>
          </w:p>
        </w:tc>
        <w:tc>
          <w:tcPr>
            <w:tcW w:w="6064" w:type="dxa"/>
          </w:tcPr>
          <w:p w14:paraId="22A82DAC" w14:textId="1AD96984" w:rsidR="00613519" w:rsidRDefault="003803F0" w:rsidP="00F22E21">
            <w:pPr>
              <w:widowControl/>
              <w:spacing w:after="0" w:line="240" w:lineRule="auto"/>
              <w:rPr>
                <w:ins w:id="95" w:author="David Taylor" w:date="2020-06-15T19:47:00Z"/>
              </w:rPr>
            </w:pPr>
            <w:ins w:id="96" w:author="David Taylor" w:date="2020-06-15T19:49:00Z">
              <w:r w:rsidRPr="003803F0">
                <w:t>Updated diagrams, status msg fields, added section on firmware logic. Made heading styles consistent. Removed "proposed" from the filename.</w:t>
              </w:r>
            </w:ins>
          </w:p>
        </w:tc>
      </w:tr>
      <w:tr w:rsidR="003803F0" w:rsidRPr="00F22E21" w14:paraId="6BBB7F4F" w14:textId="77777777" w:rsidTr="004336CD">
        <w:trPr>
          <w:ins w:id="97" w:author="David Taylor" w:date="2020-06-15T19:50:00Z"/>
        </w:trPr>
        <w:tc>
          <w:tcPr>
            <w:tcW w:w="1238" w:type="dxa"/>
          </w:tcPr>
          <w:p w14:paraId="21A21D0D" w14:textId="761802FA" w:rsidR="003803F0" w:rsidRDefault="003803F0" w:rsidP="00F22E21">
            <w:pPr>
              <w:widowControl/>
              <w:spacing w:after="0" w:line="240" w:lineRule="auto"/>
              <w:rPr>
                <w:ins w:id="98" w:author="David Taylor" w:date="2020-06-15T19:50:00Z"/>
              </w:rPr>
            </w:pPr>
            <w:ins w:id="99" w:author="David Taylor" w:date="2020-06-15T19:50:00Z">
              <w:r>
                <w:t>2020-06-15</w:t>
              </w:r>
            </w:ins>
          </w:p>
        </w:tc>
        <w:tc>
          <w:tcPr>
            <w:tcW w:w="1132" w:type="dxa"/>
          </w:tcPr>
          <w:p w14:paraId="63415290" w14:textId="035ABEFE" w:rsidR="003803F0" w:rsidRDefault="003803F0" w:rsidP="00F22E21">
            <w:pPr>
              <w:widowControl/>
              <w:spacing w:after="0" w:line="240" w:lineRule="auto"/>
              <w:rPr>
                <w:ins w:id="100" w:author="David Taylor" w:date="2020-06-15T19:50:00Z"/>
              </w:rPr>
            </w:pPr>
            <w:ins w:id="101" w:author="David Taylor" w:date="2020-06-15T19:50:00Z">
              <w:r>
                <w:t>David</w:t>
              </w:r>
            </w:ins>
          </w:p>
        </w:tc>
        <w:tc>
          <w:tcPr>
            <w:tcW w:w="6064" w:type="dxa"/>
          </w:tcPr>
          <w:p w14:paraId="5C094C28" w14:textId="21308CC8" w:rsidR="003803F0" w:rsidRPr="003803F0" w:rsidRDefault="003803F0" w:rsidP="00F22E21">
            <w:pPr>
              <w:widowControl/>
              <w:spacing w:after="0" w:line="240" w:lineRule="auto"/>
              <w:rPr>
                <w:ins w:id="102" w:author="David Taylor" w:date="2020-06-15T19:50:00Z"/>
              </w:rPr>
            </w:pPr>
            <w:ins w:id="103" w:author="David Taylor" w:date="2020-06-15T19:50:00Z">
              <w:r>
                <w:t xml:space="preserve">Added title page and </w:t>
              </w:r>
            </w:ins>
            <w:ins w:id="104" w:author="David Taylor" w:date="2020-06-15T19:51:00Z">
              <w:r>
                <w:t>change log.</w:t>
              </w:r>
            </w:ins>
          </w:p>
        </w:tc>
      </w:tr>
      <w:tr w:rsidR="00463D54" w:rsidRPr="00F22E21" w14:paraId="07119BF9" w14:textId="77777777" w:rsidTr="004336CD">
        <w:trPr>
          <w:ins w:id="105" w:author="David Taylor" w:date="2020-08-07T13:40:00Z"/>
        </w:trPr>
        <w:tc>
          <w:tcPr>
            <w:tcW w:w="1238" w:type="dxa"/>
          </w:tcPr>
          <w:p w14:paraId="2FBDC949" w14:textId="11F7CFA8" w:rsidR="00463D54" w:rsidRDefault="00463D54" w:rsidP="00F22E21">
            <w:pPr>
              <w:widowControl/>
              <w:spacing w:after="0" w:line="240" w:lineRule="auto"/>
              <w:rPr>
                <w:ins w:id="106" w:author="David Taylor" w:date="2020-08-07T13:40:00Z"/>
              </w:rPr>
            </w:pPr>
            <w:ins w:id="107" w:author="David Taylor" w:date="2020-08-07T13:40:00Z">
              <w:r>
                <w:t>2020-08-07</w:t>
              </w:r>
            </w:ins>
          </w:p>
        </w:tc>
        <w:tc>
          <w:tcPr>
            <w:tcW w:w="1132" w:type="dxa"/>
          </w:tcPr>
          <w:p w14:paraId="1EDFB6C9" w14:textId="63789F69" w:rsidR="00463D54" w:rsidRDefault="00463D54" w:rsidP="00F22E21">
            <w:pPr>
              <w:widowControl/>
              <w:spacing w:after="0" w:line="240" w:lineRule="auto"/>
              <w:rPr>
                <w:ins w:id="108" w:author="David Taylor" w:date="2020-08-07T13:40:00Z"/>
              </w:rPr>
            </w:pPr>
            <w:ins w:id="109" w:author="David Taylor" w:date="2020-08-07T13:40:00Z">
              <w:r>
                <w:t>David</w:t>
              </w:r>
            </w:ins>
          </w:p>
        </w:tc>
        <w:tc>
          <w:tcPr>
            <w:tcW w:w="6064" w:type="dxa"/>
          </w:tcPr>
          <w:p w14:paraId="0773F884" w14:textId="0DA4477F" w:rsidR="00463D54" w:rsidRDefault="00463D54" w:rsidP="00F22E21">
            <w:pPr>
              <w:widowControl/>
              <w:spacing w:after="0" w:line="240" w:lineRule="auto"/>
              <w:rPr>
                <w:ins w:id="110" w:author="David Taylor" w:date="2020-08-07T13:40:00Z"/>
              </w:rPr>
            </w:pPr>
            <w:ins w:id="111" w:author="David Taylor" w:date="2020-08-07T13:40:00Z">
              <w:r>
                <w:t>Added timeout details to pump control message</w:t>
              </w:r>
            </w:ins>
            <w:ins w:id="112" w:author="David Taylor" w:date="2020-08-07T13:45:00Z">
              <w:r w:rsidR="003D3C0E">
                <w:t xml:space="preserve"> and mention bore low level signal in sections about starting/stopping </w:t>
              </w:r>
            </w:ins>
            <w:ins w:id="113" w:author="David Taylor" w:date="2020-08-07T13:46:00Z">
              <w:r w:rsidR="003D3C0E">
                <w:t>the pump.</w:t>
              </w:r>
            </w:ins>
          </w:p>
        </w:tc>
      </w:tr>
      <w:tr w:rsidR="005A3253" w:rsidRPr="00F22E21" w14:paraId="24BE98FE" w14:textId="77777777" w:rsidTr="004336CD">
        <w:trPr>
          <w:ins w:id="114" w:author="David Taylor" w:date="2020-09-14T13:53:00Z"/>
        </w:trPr>
        <w:tc>
          <w:tcPr>
            <w:tcW w:w="1238" w:type="dxa"/>
          </w:tcPr>
          <w:p w14:paraId="15ECB726" w14:textId="15AA86B6" w:rsidR="005A3253" w:rsidRDefault="005A3253" w:rsidP="00F22E21">
            <w:pPr>
              <w:widowControl/>
              <w:spacing w:after="0" w:line="240" w:lineRule="auto"/>
              <w:rPr>
                <w:ins w:id="115" w:author="David Taylor" w:date="2020-09-14T13:53:00Z"/>
              </w:rPr>
            </w:pPr>
            <w:ins w:id="116" w:author="David Taylor" w:date="2020-09-14T13:53:00Z">
              <w:r>
                <w:t>2020-09-14</w:t>
              </w:r>
            </w:ins>
          </w:p>
        </w:tc>
        <w:tc>
          <w:tcPr>
            <w:tcW w:w="1132" w:type="dxa"/>
          </w:tcPr>
          <w:p w14:paraId="353AEFA4" w14:textId="7487A307" w:rsidR="005A3253" w:rsidRDefault="005A3253" w:rsidP="00F22E21">
            <w:pPr>
              <w:widowControl/>
              <w:spacing w:after="0" w:line="240" w:lineRule="auto"/>
              <w:rPr>
                <w:ins w:id="117" w:author="David Taylor" w:date="2020-09-14T13:53:00Z"/>
              </w:rPr>
            </w:pPr>
            <w:ins w:id="118" w:author="David Taylor" w:date="2020-09-14T13:53:00Z">
              <w:r>
                <w:t>David</w:t>
              </w:r>
            </w:ins>
          </w:p>
        </w:tc>
        <w:tc>
          <w:tcPr>
            <w:tcW w:w="6064" w:type="dxa"/>
          </w:tcPr>
          <w:p w14:paraId="31084151" w14:textId="734A2EAA" w:rsidR="005A3253" w:rsidRDefault="005A3253" w:rsidP="00F22E21">
            <w:pPr>
              <w:widowControl/>
              <w:spacing w:after="0" w:line="240" w:lineRule="auto"/>
              <w:rPr>
                <w:ins w:id="119" w:author="David Taylor" w:date="2020-09-14T13:53:00Z"/>
              </w:rPr>
            </w:pPr>
            <w:ins w:id="120" w:author="David Taylor" w:date="2020-09-14T13:53:00Z">
              <w:r>
                <w:t xml:space="preserve">Updated the no-ack messaging info and </w:t>
              </w:r>
            </w:ins>
            <w:ins w:id="121" w:author="David Taylor" w:date="2020-09-14T13:54:00Z">
              <w:r>
                <w:t>made some text more generic around alarm signals.</w:t>
              </w:r>
            </w:ins>
          </w:p>
        </w:tc>
      </w:tr>
      <w:tr w:rsidR="008B4402" w:rsidRPr="00F22E21" w14:paraId="4BC20AAD" w14:textId="77777777" w:rsidTr="004336CD">
        <w:trPr>
          <w:ins w:id="122" w:author="Andrew Greiner" w:date="2020-10-22T16:33:00Z"/>
        </w:trPr>
        <w:tc>
          <w:tcPr>
            <w:tcW w:w="1238" w:type="dxa"/>
          </w:tcPr>
          <w:p w14:paraId="6ACAAD82" w14:textId="04792521" w:rsidR="008B4402" w:rsidRDefault="008B4402" w:rsidP="00F22E21">
            <w:pPr>
              <w:widowControl/>
              <w:spacing w:after="0" w:line="240" w:lineRule="auto"/>
              <w:rPr>
                <w:ins w:id="123" w:author="Andrew Greiner" w:date="2020-10-22T16:33:00Z"/>
              </w:rPr>
            </w:pPr>
            <w:ins w:id="124" w:author="Andrew Greiner" w:date="2020-10-22T16:33:00Z">
              <w:r>
                <w:t>2020-10-18</w:t>
              </w:r>
            </w:ins>
          </w:p>
        </w:tc>
        <w:tc>
          <w:tcPr>
            <w:tcW w:w="1132" w:type="dxa"/>
          </w:tcPr>
          <w:p w14:paraId="7C6F3BA0" w14:textId="0B0B6578" w:rsidR="008B4402" w:rsidRDefault="008B4402" w:rsidP="00F22E21">
            <w:pPr>
              <w:widowControl/>
              <w:spacing w:after="0" w:line="240" w:lineRule="auto"/>
              <w:rPr>
                <w:ins w:id="125" w:author="Andrew Greiner" w:date="2020-10-22T16:33:00Z"/>
              </w:rPr>
            </w:pPr>
            <w:ins w:id="126" w:author="Andrew Greiner" w:date="2020-10-22T16:33:00Z">
              <w:r>
                <w:t>Andrew</w:t>
              </w:r>
            </w:ins>
          </w:p>
        </w:tc>
        <w:tc>
          <w:tcPr>
            <w:tcW w:w="6064" w:type="dxa"/>
          </w:tcPr>
          <w:p w14:paraId="524F6AD3" w14:textId="28BC87ED" w:rsidR="008B4402" w:rsidRDefault="008B4402" w:rsidP="00F22E21">
            <w:pPr>
              <w:widowControl/>
              <w:spacing w:after="0" w:line="240" w:lineRule="auto"/>
              <w:rPr>
                <w:ins w:id="127" w:author="Andrew Greiner" w:date="2020-10-22T16:33:00Z"/>
              </w:rPr>
            </w:pPr>
            <w:ins w:id="128" w:author="Andrew Greiner" w:date="2020-10-22T16:33:00Z">
              <w:r>
                <w:t>Updated Use Case Diagram to better reflect implemented sys</w:t>
              </w:r>
            </w:ins>
            <w:ins w:id="129" w:author="Andrew Greiner" w:date="2020-10-22T16:34:00Z">
              <w:r>
                <w:t>tem.</w:t>
              </w:r>
            </w:ins>
            <w:bookmarkStart w:id="130" w:name="_GoBack"/>
            <w:bookmarkEnd w:id="130"/>
          </w:p>
        </w:tc>
      </w:tr>
    </w:tbl>
    <w:p w14:paraId="217E8B90" w14:textId="77777777" w:rsidR="00F22E21" w:rsidRPr="00F22E21" w:rsidRDefault="00F22E21" w:rsidP="00F22E21">
      <w:pPr>
        <w:widowControl/>
        <w:spacing w:after="0" w:line="240" w:lineRule="auto"/>
        <w:rPr>
          <w:ins w:id="131" w:author="David Taylor" w:date="2020-06-15T19:12:00Z"/>
        </w:rPr>
      </w:pPr>
    </w:p>
    <w:p w14:paraId="478B4345" w14:textId="3F056667" w:rsidR="00F22E21" w:rsidDel="003803F0" w:rsidRDefault="00F22E21">
      <w:pPr>
        <w:pStyle w:val="Heading1"/>
        <w:rPr>
          <w:del w:id="132" w:author="David Taylor" w:date="2020-06-15T19:12:00Z"/>
        </w:rPr>
      </w:pPr>
    </w:p>
    <w:p w14:paraId="0AF24F25" w14:textId="77777777" w:rsidR="007307E8" w:rsidRDefault="00A563C9">
      <w:pPr>
        <w:pStyle w:val="Heading1"/>
      </w:pPr>
      <w:bookmarkStart w:id="133" w:name="_Toc436203377"/>
      <w:bookmarkStart w:id="134" w:name="_Toc452813577"/>
      <w:r>
        <w:lastRenderedPageBreak/>
        <w:t>Purpose</w:t>
      </w:r>
    </w:p>
    <w:p w14:paraId="0CD2F6F1" w14:textId="77777777" w:rsidR="00A563C9" w:rsidRDefault="00A563C9" w:rsidP="00A563C9">
      <w:r>
        <w:t>This document describes the philosophy, decisions, constraints, justifications, significant elements, and any other overarching aspects of the system that shape the design and implementation.</w:t>
      </w:r>
    </w:p>
    <w:bookmarkEnd w:id="133"/>
    <w:bookmarkEnd w:id="134"/>
    <w:p w14:paraId="15D1B410" w14:textId="77777777" w:rsidR="00A563C9" w:rsidRDefault="00A563C9" w:rsidP="001E6A30">
      <w:pPr>
        <w:pStyle w:val="Heading1"/>
      </w:pPr>
      <w:r>
        <w:lastRenderedPageBreak/>
        <w:t xml:space="preserve">Architectural </w:t>
      </w:r>
      <w:r w:rsidR="001E6A30">
        <w:t>g</w:t>
      </w:r>
      <w:r w:rsidR="00781DCE">
        <w:t xml:space="preserve">oals and </w:t>
      </w:r>
      <w:r w:rsidR="001E6A30">
        <w:t>p</w:t>
      </w:r>
      <w:r>
        <w:t>hilosophy</w:t>
      </w:r>
    </w:p>
    <w:p w14:paraId="31CC024C" w14:textId="77777777" w:rsidR="00F53EF3" w:rsidRDefault="003E338C" w:rsidP="006E6A5E">
      <w:r>
        <w:t xml:space="preserve">The system is designed around providing a simple interface for allowing the manual and automatic remote control of a bore pump on a farm.  </w:t>
      </w:r>
      <w:r w:rsidR="00F53EF3">
        <w:t>The sponsor already has in place a large amount of infrastructure which we will use to implement this new system.</w:t>
      </w:r>
    </w:p>
    <w:p w14:paraId="7A80E29D" w14:textId="60D9D68A" w:rsidR="003E338C" w:rsidRDefault="003E338C" w:rsidP="006E6A5E">
      <w:r>
        <w:t xml:space="preserve">Given the remote-control nature of the project there are several parts to the physical architecture that will need to communicate with one another. Communication needs to be long range, and available in places where traditional infrastructure such as mobile signal or </w:t>
      </w:r>
      <w:del w:id="135" w:author="David Taylor" w:date="2020-05-22T10:14:00Z">
        <w:r w:rsidR="003B246B" w:rsidDel="008E4896">
          <w:delText>wifi</w:delText>
        </w:r>
        <w:r w:rsidDel="008E4896">
          <w:delText xml:space="preserve"> </w:delText>
        </w:r>
      </w:del>
      <w:ins w:id="136" w:author="David Taylor" w:date="2020-05-22T10:14:00Z">
        <w:r w:rsidR="008E4896">
          <w:t xml:space="preserve">WiFi </w:t>
        </w:r>
      </w:ins>
      <w:r>
        <w:t xml:space="preserve">are not available.  The sponsor has already </w:t>
      </w:r>
      <w:r w:rsidR="00F53EF3">
        <w:t>put in place a LoRaWAN Network to handle this communication.</w:t>
      </w:r>
    </w:p>
    <w:p w14:paraId="3D82AC67" w14:textId="6F0A9828" w:rsidR="00F53EF3" w:rsidRDefault="00F53EF3" w:rsidP="006E6A5E">
      <w:r>
        <w:t xml:space="preserve">The control of the bore pump needs to be handled by low-powered device that can be easily shielded from the environment where the bore pump operates. </w:t>
      </w:r>
      <w:r w:rsidR="00A67E97">
        <w:t xml:space="preserve">The Sponsor has elected to use an Adafruit Feather board, as it can connect to their existing LoRaWAN network, and is in place for </w:t>
      </w:r>
      <w:r w:rsidR="003B246B">
        <w:t>several</w:t>
      </w:r>
      <w:r w:rsidR="00A67E97">
        <w:t xml:space="preserve"> their other projects.</w:t>
      </w:r>
    </w:p>
    <w:p w14:paraId="591CBF90" w14:textId="414EDC77" w:rsidR="00A67E97" w:rsidRDefault="003B246B" w:rsidP="006E6A5E">
      <w:r>
        <w:t>T</w:t>
      </w:r>
      <w:r w:rsidR="00A67E97">
        <w:t>he system needs to interface with the existing farm control network; Thingsboard.  Thingsboard is already in place where the sponsor uses it to track a number of other sensors around the farm.  This will allow the operator to access many of the farm’s remote-controlled functions from one application.  Thingsboard has rules and scripting engines that will allow us to use it to handle the automation logic, the logging of events and build a front</w:t>
      </w:r>
      <w:r>
        <w:t>-</w:t>
      </w:r>
      <w:r w:rsidR="00A67E97">
        <w:t>end for the user to interact with.</w:t>
      </w:r>
    </w:p>
    <w:p w14:paraId="096C8C89" w14:textId="023EDE4D" w:rsidR="003B246B" w:rsidRDefault="003B246B" w:rsidP="006E6A5E">
      <w:r>
        <w:t xml:space="preserve">All interactions between the pump and the dashboard will be logged.  This will allow users to </w:t>
      </w:r>
      <w:r w:rsidR="00DB6BDB">
        <w:t>get a visual representation of pump usage.</w:t>
      </w:r>
    </w:p>
    <w:p w14:paraId="40E2E7CB" w14:textId="36907BFD" w:rsidR="00DB6BDB" w:rsidRPr="003E338C" w:rsidDel="00895CE6" w:rsidRDefault="00DB6BDB" w:rsidP="006E6A5E">
      <w:pPr>
        <w:rPr>
          <w:del w:id="137" w:author="David Taylor" w:date="2020-06-03T21:52:00Z"/>
        </w:rPr>
      </w:pPr>
      <w:r>
        <w:t>The system may become part of a larger system that takes readings from other sensors to determine when the bore pump should be used. While this is outside of the scope of this project, it is worth keeping in mind to ensure that code is clear and well commented for future users to maintain.</w:t>
      </w:r>
    </w:p>
    <w:p w14:paraId="4AB83959" w14:textId="77777777" w:rsidR="00895CE6" w:rsidRDefault="00895CE6" w:rsidP="00895CE6">
      <w:pPr>
        <w:rPr>
          <w:ins w:id="138" w:author="David Taylor" w:date="2020-06-03T21:52:00Z"/>
        </w:rPr>
      </w:pPr>
    </w:p>
    <w:p w14:paraId="3EEDD07A" w14:textId="5FF164E3" w:rsidR="00506412" w:rsidRDefault="00506412">
      <w:pPr>
        <w:pStyle w:val="Heading2"/>
        <w:pPrChange w:id="139" w:author="David Taylor" w:date="2020-06-03T21:52:00Z">
          <w:pPr>
            <w:pStyle w:val="Heading1"/>
          </w:pPr>
        </w:pPrChange>
      </w:pPr>
      <w:r>
        <w:t xml:space="preserve">Assumptions and </w:t>
      </w:r>
      <w:r w:rsidR="001E6A30">
        <w:t>d</w:t>
      </w:r>
      <w:r>
        <w:t>ependencies</w:t>
      </w:r>
    </w:p>
    <w:p w14:paraId="4096D67B" w14:textId="77777777" w:rsidR="00A67E97" w:rsidRDefault="00A67E97" w:rsidP="00A67E97">
      <w:pPr>
        <w:pStyle w:val="BodyText"/>
        <w:numPr>
          <w:ilvl w:val="0"/>
          <w:numId w:val="33"/>
        </w:numPr>
      </w:pPr>
      <w:r>
        <w:t xml:space="preserve">ThingsBoard: This is the existing infrastructure used by the sponsor.  This project must interface with existing sensors connected to </w:t>
      </w:r>
      <w:r w:rsidR="006D2872">
        <w:t>Thingsboard and</w:t>
      </w:r>
      <w:r>
        <w:t xml:space="preserve"> centralize control and view of logs through </w:t>
      </w:r>
      <w:r w:rsidR="006D2872">
        <w:t>it.</w:t>
      </w:r>
    </w:p>
    <w:p w14:paraId="75AEF789" w14:textId="77777777" w:rsidR="006D2872" w:rsidRDefault="006D2872" w:rsidP="00A67E97">
      <w:pPr>
        <w:pStyle w:val="BodyText"/>
        <w:numPr>
          <w:ilvl w:val="0"/>
          <w:numId w:val="33"/>
        </w:numPr>
      </w:pPr>
      <w:r>
        <w:t>LoRaWAN: This is the communication method supplied by the sponsor to allow communication between the controller and Thingsboard.  This introduces a number of constraints (covered later in this doc) that must be adhered to.</w:t>
      </w:r>
    </w:p>
    <w:p w14:paraId="545B2E37" w14:textId="6AE73D31" w:rsidR="006D2872" w:rsidRDefault="006D2872" w:rsidP="00A67E97">
      <w:pPr>
        <w:pStyle w:val="BodyText"/>
        <w:numPr>
          <w:ilvl w:val="0"/>
          <w:numId w:val="33"/>
        </w:numPr>
        <w:rPr>
          <w:ins w:id="140" w:author="David Taylor" w:date="2020-05-22T10:16:00Z"/>
        </w:rPr>
      </w:pPr>
      <w:r>
        <w:t xml:space="preserve">AdaFruit FeatherBoard: This is the hardware that controls the bore pump.  The sponsor has </w:t>
      </w:r>
      <w:del w:id="141" w:author="David Taylor" w:date="2020-05-22T10:15:00Z">
        <w:r w:rsidDel="008E4896">
          <w:delText>already done work to connect the board to the pump</w:delText>
        </w:r>
      </w:del>
      <w:ins w:id="142" w:author="David Taylor" w:date="2020-05-22T10:15:00Z">
        <w:r w:rsidR="008E4896">
          <w:t>chosen the Feather form factor as their standard for embedded projects</w:t>
        </w:r>
      </w:ins>
      <w:r>
        <w:t>.  This project must control the pump using software run on this board.</w:t>
      </w:r>
    </w:p>
    <w:p w14:paraId="4423795C" w14:textId="2F3B61AA" w:rsidR="008E4896" w:rsidRDefault="008E4896" w:rsidP="00A67E97">
      <w:pPr>
        <w:pStyle w:val="BodyText"/>
        <w:numPr>
          <w:ilvl w:val="0"/>
          <w:numId w:val="33"/>
        </w:numPr>
      </w:pPr>
      <w:ins w:id="143" w:author="David Taylor" w:date="2020-05-22T10:16:00Z">
        <w:r>
          <w:t>C++: The Feather is programmed with C++.</w:t>
        </w:r>
      </w:ins>
    </w:p>
    <w:p w14:paraId="4908E01A" w14:textId="1AA4D044" w:rsidR="006D2872" w:rsidDel="008E4896" w:rsidRDefault="006D2872" w:rsidP="00A67E97">
      <w:pPr>
        <w:pStyle w:val="BodyText"/>
        <w:numPr>
          <w:ilvl w:val="0"/>
          <w:numId w:val="33"/>
        </w:numPr>
        <w:rPr>
          <w:del w:id="144" w:author="David Taylor" w:date="2020-05-22T10:16:00Z"/>
        </w:rPr>
      </w:pPr>
      <w:del w:id="145" w:author="David Taylor" w:date="2020-05-22T10:16:00Z">
        <w:r w:rsidDel="008E4896">
          <w:delText xml:space="preserve">Python: </w:delText>
        </w:r>
        <w:r w:rsidR="00A975A1" w:rsidDel="008E4896">
          <w:delText>CircuitPython or MicroPython are the languages available to program the featherboard.</w:delText>
        </w:r>
      </w:del>
    </w:p>
    <w:p w14:paraId="748A2367" w14:textId="7B12EF33" w:rsidR="00A975A1" w:rsidRPr="00A67E97" w:rsidRDefault="006C2B7F" w:rsidP="00A67E97">
      <w:pPr>
        <w:pStyle w:val="BodyText"/>
        <w:numPr>
          <w:ilvl w:val="0"/>
          <w:numId w:val="33"/>
        </w:numPr>
      </w:pPr>
      <w:r>
        <w:t xml:space="preserve">JavaScript: Thingsboard </w:t>
      </w:r>
      <w:ins w:id="146" w:author="David Taylor" w:date="2020-06-03T19:21:00Z">
        <w:r w:rsidR="000814FC">
          <w:t>and T</w:t>
        </w:r>
      </w:ins>
      <w:ins w:id="147" w:author="David Taylor" w:date="2020-06-03T19:22:00Z">
        <w:r w:rsidR="000814FC">
          <w:t xml:space="preserve">hings Network are </w:t>
        </w:r>
      </w:ins>
      <w:r>
        <w:t>programm</w:t>
      </w:r>
      <w:ins w:id="148" w:author="David Taylor" w:date="2020-05-22T10:16:00Z">
        <w:r w:rsidR="008E4896">
          <w:t xml:space="preserve">ed </w:t>
        </w:r>
      </w:ins>
      <w:del w:id="149" w:author="David Taylor" w:date="2020-05-22T10:16:00Z">
        <w:r w:rsidDel="008E4896">
          <w:delText xml:space="preserve">ing is written in </w:delText>
        </w:r>
      </w:del>
      <w:ins w:id="150" w:author="David Taylor" w:date="2020-05-22T10:16:00Z">
        <w:r w:rsidR="008E4896">
          <w:t xml:space="preserve">with </w:t>
        </w:r>
      </w:ins>
      <w:r>
        <w:t>JavaScript.</w:t>
      </w:r>
    </w:p>
    <w:p w14:paraId="32253B8D" w14:textId="3FBE6D6E" w:rsidR="00DB6BDB" w:rsidDel="008337F1" w:rsidRDefault="00DB6BDB" w:rsidP="00DB6BDB">
      <w:pPr>
        <w:pStyle w:val="Heading1"/>
        <w:rPr>
          <w:del w:id="151" w:author="David Taylor" w:date="2020-06-03T21:43:00Z"/>
        </w:rPr>
      </w:pPr>
    </w:p>
    <w:p w14:paraId="32F72F6D" w14:textId="0778FB18" w:rsidR="00DB6BDB" w:rsidRPr="00DB6BDB" w:rsidDel="008337F1" w:rsidRDefault="00DB6BDB" w:rsidP="00DB6BDB">
      <w:pPr>
        <w:rPr>
          <w:del w:id="152" w:author="David Taylor" w:date="2020-06-03T21:43:00Z"/>
        </w:rPr>
      </w:pPr>
    </w:p>
    <w:p w14:paraId="5E68E80A" w14:textId="77777777" w:rsidR="00DB6BDB" w:rsidRDefault="00DB6BDB">
      <w:pPr>
        <w:pPrChange w:id="153" w:author="David Taylor" w:date="2020-06-03T21:43:00Z">
          <w:pPr>
            <w:pStyle w:val="Heading1"/>
          </w:pPr>
        </w:pPrChange>
      </w:pPr>
    </w:p>
    <w:p w14:paraId="727D1E13" w14:textId="21D5CF80" w:rsidR="006058A0" w:rsidRDefault="00A563C9">
      <w:pPr>
        <w:pStyle w:val="Heading2"/>
        <w:pPrChange w:id="154" w:author="David Taylor" w:date="2020-06-03T21:53:00Z">
          <w:pPr>
            <w:pStyle w:val="Heading1"/>
          </w:pPr>
        </w:pPrChange>
      </w:pPr>
      <w:r>
        <w:t xml:space="preserve">Architecturally </w:t>
      </w:r>
      <w:r w:rsidR="001E6A30">
        <w:t>s</w:t>
      </w:r>
      <w:r>
        <w:t xml:space="preserve">ignificant </w:t>
      </w:r>
      <w:r w:rsidR="001E6A30">
        <w:t>r</w:t>
      </w:r>
      <w:r>
        <w:t>equirements</w:t>
      </w:r>
    </w:p>
    <w:p w14:paraId="7C5DA188" w14:textId="7145B632" w:rsidR="006C2B7F" w:rsidRDefault="006C2B7F" w:rsidP="00EB18CD">
      <w:pPr>
        <w:pStyle w:val="BodyText"/>
        <w:numPr>
          <w:ilvl w:val="0"/>
          <w:numId w:val="34"/>
        </w:numPr>
      </w:pPr>
      <w:r>
        <w:t xml:space="preserve">The system must communicate over the LoRaWAN network </w:t>
      </w:r>
      <w:r w:rsidR="00EB18CD">
        <w:t xml:space="preserve">and </w:t>
      </w:r>
      <w:r>
        <w:t>within the limits of th</w:t>
      </w:r>
      <w:r w:rsidR="00EB18CD">
        <w:t>at</w:t>
      </w:r>
      <w:r>
        <w:t xml:space="preserve"> network</w:t>
      </w:r>
      <w:r w:rsidR="00EB18CD">
        <w:t>.</w:t>
      </w:r>
    </w:p>
    <w:p w14:paraId="1A6B8C1C" w14:textId="17082964" w:rsidR="00EB18CD" w:rsidRDefault="00EB18CD" w:rsidP="00EB18CD">
      <w:pPr>
        <w:pStyle w:val="BodyText"/>
        <w:numPr>
          <w:ilvl w:val="0"/>
          <w:numId w:val="34"/>
        </w:numPr>
      </w:pPr>
      <w:r>
        <w:lastRenderedPageBreak/>
        <w:t>Logging, pump control and pump automation must be built in Thingsboard.</w:t>
      </w:r>
    </w:p>
    <w:p w14:paraId="2F2894A8" w14:textId="22C2A694" w:rsidR="00EB18CD" w:rsidRPr="006C2B7F" w:rsidRDefault="00EB18CD" w:rsidP="00EB18CD">
      <w:pPr>
        <w:pStyle w:val="BodyText"/>
        <w:numPr>
          <w:ilvl w:val="0"/>
          <w:numId w:val="34"/>
        </w:numPr>
      </w:pPr>
      <w:r>
        <w:t>Pump must be controlled by Adafruit Featherboard.</w:t>
      </w:r>
    </w:p>
    <w:p w14:paraId="2F0AD671" w14:textId="77777777" w:rsidR="008C2B65" w:rsidRDefault="00BD00A8">
      <w:pPr>
        <w:pStyle w:val="Heading2"/>
        <w:pPrChange w:id="155" w:author="David Taylor" w:date="2020-06-03T21:53:00Z">
          <w:pPr>
            <w:pStyle w:val="Heading1"/>
          </w:pPr>
        </w:pPrChange>
      </w:pPr>
      <w:r>
        <w:t xml:space="preserve">Decisions, </w:t>
      </w:r>
      <w:r w:rsidR="001E6A30">
        <w:t>c</w:t>
      </w:r>
      <w:r>
        <w:t xml:space="preserve">onstraints, and </w:t>
      </w:r>
      <w:r w:rsidR="001E6A30">
        <w:t>j</w:t>
      </w:r>
      <w:r>
        <w:t>ustifications</w:t>
      </w:r>
    </w:p>
    <w:p w14:paraId="7F4D7AE3" w14:textId="776B6C61" w:rsidR="00EB18CD" w:rsidRDefault="00EB18CD" w:rsidP="00EB18CD">
      <w:pPr>
        <w:pStyle w:val="BodyText"/>
        <w:numPr>
          <w:ilvl w:val="0"/>
          <w:numId w:val="36"/>
        </w:numPr>
      </w:pPr>
      <w:r>
        <w:t xml:space="preserve">LoRaWAN </w:t>
      </w:r>
      <w:r w:rsidR="003B246B">
        <w:t>Constraint: Pump to Thingsboard messages must be small</w:t>
      </w:r>
      <w:del w:id="156" w:author="David Taylor" w:date="2020-05-22T10:17:00Z">
        <w:r w:rsidR="003B246B" w:rsidDel="008E4896">
          <w:delText>,</w:delText>
        </w:r>
      </w:del>
      <w:r w:rsidR="003B246B">
        <w:t xml:space="preserve"> and </w:t>
      </w:r>
      <w:ins w:id="157" w:author="David Taylor" w:date="2020-05-22T10:17:00Z">
        <w:r w:rsidR="008E4896">
          <w:t>infrequent.</w:t>
        </w:r>
      </w:ins>
      <w:del w:id="158" w:author="David Taylor" w:date="2020-05-22T10:17:00Z">
        <w:r w:rsidR="003B246B" w:rsidDel="008E4896">
          <w:delText>only sent once every 10 mins (DPI suggested timing)</w:delText>
        </w:r>
      </w:del>
      <w:ins w:id="159" w:author="David Taylor" w:date="2020-05-22T10:17:00Z">
        <w:r w:rsidR="008E4896">
          <w:t xml:space="preserve"> The fair use policy of The Things Network allows each node an average of 3 min</w:t>
        </w:r>
      </w:ins>
      <w:ins w:id="160" w:author="David Taylor" w:date="2020-05-22T10:18:00Z">
        <w:r w:rsidR="008E4896">
          <w:t xml:space="preserve">utes of airtime per day </w:t>
        </w:r>
      </w:ins>
      <w:ins w:id="161" w:author="David Taylor" w:date="2020-05-22T10:19:00Z">
        <w:r w:rsidR="00BC32CD">
          <w:t xml:space="preserve">for uplink messages (node to gateway) </w:t>
        </w:r>
      </w:ins>
      <w:ins w:id="162" w:author="David Taylor" w:date="2020-05-22T10:18:00Z">
        <w:r w:rsidR="008E4896">
          <w:t>and 10 downlink messages per day</w:t>
        </w:r>
      </w:ins>
      <w:ins w:id="163" w:author="David Taylor" w:date="2020-05-22T10:19:00Z">
        <w:r w:rsidR="00BC32CD">
          <w:t xml:space="preserve"> (gateway to node)</w:t>
        </w:r>
      </w:ins>
      <w:r w:rsidR="003B246B">
        <w:t>.</w:t>
      </w:r>
    </w:p>
    <w:p w14:paraId="314EDE7E" w14:textId="5B625D42" w:rsidR="00905B56" w:rsidRDefault="00905B56" w:rsidP="00905B56">
      <w:pPr>
        <w:pStyle w:val="BodyText"/>
        <w:numPr>
          <w:ilvl w:val="0"/>
          <w:numId w:val="36"/>
        </w:numPr>
      </w:pPr>
      <w:r>
        <w:t>LoRaWAN Constraint: The pump controller will run as a class A end node meaning it can onl</w:t>
      </w:r>
      <w:ins w:id="164" w:author="David Taylor" w:date="2020-05-22T10:18:00Z">
        <w:r w:rsidR="008E4896">
          <w:t>y</w:t>
        </w:r>
      </w:ins>
      <w:del w:id="165" w:author="David Taylor" w:date="2020-05-22T10:18:00Z">
        <w:r w:rsidDel="008E4896">
          <w:delText xml:space="preserve">y </w:delText>
        </w:r>
      </w:del>
      <w:ins w:id="166" w:author="David Taylor" w:date="2020-05-22T10:18:00Z">
        <w:r w:rsidR="008E4896">
          <w:t xml:space="preserve"> </w:t>
        </w:r>
      </w:ins>
      <w:r>
        <w:t>receive messages directly after sending a status report. This introduces a delay between the user issuing a command</w:t>
      </w:r>
      <w:ins w:id="167" w:author="David Taylor" w:date="2020-05-22T10:18:00Z">
        <w:r w:rsidR="008E4896">
          <w:t>,</w:t>
        </w:r>
      </w:ins>
      <w:r>
        <w:t xml:space="preserve"> </w:t>
      </w:r>
      <w:del w:id="168" w:author="David Taylor" w:date="2020-05-22T10:18:00Z">
        <w:r w:rsidDel="008E4896">
          <w:delText xml:space="preserve">and </w:delText>
        </w:r>
      </w:del>
      <w:r>
        <w:t xml:space="preserve">the command </w:t>
      </w:r>
      <w:r w:rsidR="002C319C">
        <w:t xml:space="preserve">message </w:t>
      </w:r>
      <w:r>
        <w:t>being sent</w:t>
      </w:r>
      <w:ins w:id="169" w:author="David Taylor" w:date="2020-05-22T10:18:00Z">
        <w:r w:rsidR="008E4896">
          <w:t>, and the res</w:t>
        </w:r>
      </w:ins>
      <w:ins w:id="170" w:author="David Taylor" w:date="2020-05-22T10:19:00Z">
        <w:r w:rsidR="008E4896">
          <w:t>ult of the command being known</w:t>
        </w:r>
      </w:ins>
      <w:r>
        <w:t>.</w:t>
      </w:r>
    </w:p>
    <w:p w14:paraId="572B3243" w14:textId="31AAA4A9" w:rsidR="003B246B" w:rsidDel="00BC32CD" w:rsidRDefault="003B246B" w:rsidP="00EB18CD">
      <w:pPr>
        <w:pStyle w:val="BodyText"/>
        <w:numPr>
          <w:ilvl w:val="0"/>
          <w:numId w:val="36"/>
        </w:numPr>
        <w:rPr>
          <w:del w:id="171" w:author="David Taylor" w:date="2020-05-22T10:19:00Z"/>
        </w:rPr>
      </w:pPr>
      <w:del w:id="172" w:author="David Taylor" w:date="2020-05-22T10:19:00Z">
        <w:r w:rsidDel="00BC32CD">
          <w:delText>LoRaWAN Constraint: Thingsboard to Pump messages are limited to 10 per day.</w:delText>
        </w:r>
      </w:del>
    </w:p>
    <w:p w14:paraId="2E1818FE" w14:textId="0C257DF6" w:rsidR="003B246B" w:rsidRDefault="003B246B" w:rsidP="00EB18CD">
      <w:pPr>
        <w:pStyle w:val="BodyText"/>
        <w:numPr>
          <w:ilvl w:val="0"/>
          <w:numId w:val="36"/>
        </w:numPr>
      </w:pPr>
      <w:r>
        <w:t>Pump and Thingsboard must be able to communicate without message acknowledgement.  This is to keep within the above restrictions.</w:t>
      </w:r>
    </w:p>
    <w:p w14:paraId="155E09BB" w14:textId="6350D26E" w:rsidR="003B246B" w:rsidRDefault="003B246B" w:rsidP="00EB18CD">
      <w:pPr>
        <w:pStyle w:val="BodyText"/>
        <w:numPr>
          <w:ilvl w:val="0"/>
          <w:numId w:val="36"/>
        </w:numPr>
      </w:pPr>
      <w:r>
        <w:t>The pump has auto cutoff mechanisms for low bore, and high tank level.  These will remain in place as a backup to the automation being introduced by this system.</w:t>
      </w:r>
    </w:p>
    <w:p w14:paraId="2EA5AE43" w14:textId="12ADCF96" w:rsidR="003B246B" w:rsidRPr="00EB18CD" w:rsidRDefault="003B246B" w:rsidP="00EB18CD">
      <w:pPr>
        <w:pStyle w:val="BodyText"/>
        <w:numPr>
          <w:ilvl w:val="0"/>
          <w:numId w:val="36"/>
        </w:numPr>
      </w:pPr>
      <w:r>
        <w:t xml:space="preserve">Pump status </w:t>
      </w:r>
      <w:ins w:id="173" w:author="David Taylor" w:date="2020-05-22T10:20:00Z">
        <w:r w:rsidR="00DC3E25">
          <w:t>cannot be tracked in real time</w:t>
        </w:r>
      </w:ins>
      <w:del w:id="174" w:author="David Taylor" w:date="2020-05-22T10:20:00Z">
        <w:r w:rsidDel="00DC3E25">
          <w:delText>can’t be trusted</w:delText>
        </w:r>
      </w:del>
      <w:r>
        <w:t>.  The pump is subject to other sensors and manual intervention which may mean the status indicated by the dashboard is incorrect until the new status comes from the pump.</w:t>
      </w:r>
    </w:p>
    <w:p w14:paraId="5D61BD51" w14:textId="77777777" w:rsidR="00EF172C" w:rsidRDefault="00EF172C" w:rsidP="000F01EB">
      <w:pPr>
        <w:pStyle w:val="Heading1"/>
      </w:pPr>
      <w:r>
        <w:lastRenderedPageBreak/>
        <w:t>Architectural Mechanisms</w:t>
      </w:r>
    </w:p>
    <w:p w14:paraId="3F5272A6" w14:textId="77777777" w:rsidR="00866CA9" w:rsidRDefault="00866CA9" w:rsidP="00866CA9">
      <w:pPr>
        <w:pStyle w:val="Heading2"/>
      </w:pPr>
      <w:r>
        <w:t>Architectural Mechanism 1</w:t>
      </w:r>
    </w:p>
    <w:p w14:paraId="4D6E688C" w14:textId="4D60FC8D" w:rsidR="001036FA" w:rsidRDefault="00950031" w:rsidP="00866CA9">
      <w:pPr>
        <w:ind w:left="720"/>
        <w:rPr>
          <w:ins w:id="175" w:author="David Taylor" w:date="2020-09-14T13:47:00Z"/>
        </w:rPr>
      </w:pPr>
      <w:r>
        <w:rPr>
          <w:b/>
          <w:bCs/>
        </w:rPr>
        <w:t>No ACK Messaging</w:t>
      </w:r>
      <w:r w:rsidR="00866CA9">
        <w:rPr>
          <w:b/>
          <w:bCs/>
        </w:rPr>
        <w:t>:</w:t>
      </w:r>
      <w:r w:rsidR="00866CA9">
        <w:t xml:space="preserve">  </w:t>
      </w:r>
      <w:del w:id="176" w:author="David Taylor" w:date="2020-09-14T13:47:00Z">
        <w:r w:rsidR="00866CA9" w:rsidDel="00382CB8">
          <w:delText>This is the mechanism by which the bore pump controller and the dashboard will communicate with one another because of the limitations of the LoRaWAN network.  This style of communication dictates that each side must operate without acknowledgement that any give message has been received.  The system cannot expect a response from any message sent</w:delText>
        </w:r>
      </w:del>
      <w:ins w:id="177" w:author="David Taylor" w:date="2020-09-14T13:47:00Z">
        <w:r w:rsidR="00382CB8">
          <w:t>Uplink telemetry messages will be sent without expecting an acknowledgement from the Things Network</w:t>
        </w:r>
      </w:ins>
      <w:r w:rsidR="00866CA9">
        <w:t>.</w:t>
      </w:r>
    </w:p>
    <w:p w14:paraId="1CC59C0B" w14:textId="3BBB75A2" w:rsidR="00382CB8" w:rsidRDefault="00382CB8" w:rsidP="00866CA9">
      <w:pPr>
        <w:ind w:left="720"/>
        <w:rPr>
          <w:ins w:id="178" w:author="David Taylor" w:date="2020-09-14T13:50:00Z"/>
          <w:bCs/>
        </w:rPr>
      </w:pPr>
      <w:ins w:id="179" w:author="David Taylor" w:date="2020-09-14T13:49:00Z">
        <w:r w:rsidRPr="00382CB8">
          <w:rPr>
            <w:bCs/>
            <w:rPrChange w:id="180" w:author="David Taylor" w:date="2020-09-14T13:49:00Z">
              <w:rPr>
                <w:b/>
                <w:bCs/>
              </w:rPr>
            </w:rPrChange>
          </w:rPr>
          <w:t xml:space="preserve">Downlink command messages do have the confirmed flag set </w:t>
        </w:r>
        <w:r>
          <w:rPr>
            <w:bCs/>
          </w:rPr>
          <w:t>so Things Network will keep sending them after each uplink until the pump controller ack</w:t>
        </w:r>
      </w:ins>
      <w:ins w:id="181" w:author="David Taylor" w:date="2020-09-14T13:50:00Z">
        <w:r>
          <w:rPr>
            <w:bCs/>
          </w:rPr>
          <w:t>nowledges receipt.</w:t>
        </w:r>
      </w:ins>
    </w:p>
    <w:p w14:paraId="219C89B7" w14:textId="35A71392" w:rsidR="00382CB8" w:rsidRPr="00382CB8" w:rsidRDefault="00382CB8" w:rsidP="00866CA9">
      <w:pPr>
        <w:ind w:left="720"/>
      </w:pPr>
      <w:ins w:id="182" w:author="David Taylor" w:date="2020-09-14T13:50:00Z">
        <w:r>
          <w:rPr>
            <w:bCs/>
          </w:rPr>
          <w:t xml:space="preserve">This was done because during development it was difficult to get a downlink command message received on the first attempt, </w:t>
        </w:r>
      </w:ins>
      <w:ins w:id="183" w:author="David Taylor" w:date="2020-09-14T13:51:00Z">
        <w:r>
          <w:rPr>
            <w:bCs/>
          </w:rPr>
          <w:t>except on site at the Orange Agricultural Institute.</w:t>
        </w:r>
      </w:ins>
    </w:p>
    <w:p w14:paraId="5D34F80F" w14:textId="3BC4F2CB" w:rsidR="001036FA" w:rsidRDefault="001036FA" w:rsidP="001036FA">
      <w:pPr>
        <w:pStyle w:val="Heading2"/>
      </w:pPr>
      <w:r>
        <w:t>Architectural Mechanism 2</w:t>
      </w:r>
    </w:p>
    <w:p w14:paraId="541D3ADE" w14:textId="7061E672" w:rsidR="001036FA" w:rsidRDefault="001036FA" w:rsidP="001036FA">
      <w:pPr>
        <w:ind w:left="720"/>
      </w:pPr>
      <w:r>
        <w:rPr>
          <w:b/>
          <w:bCs/>
        </w:rPr>
        <w:t xml:space="preserve">Replace </w:t>
      </w:r>
      <w:del w:id="184" w:author="David Taylor" w:date="2020-05-29T14:05:00Z">
        <w:r w:rsidDel="009C3117">
          <w:rPr>
            <w:b/>
            <w:bCs/>
          </w:rPr>
          <w:delText xml:space="preserve">Downlink </w:delText>
        </w:r>
      </w:del>
      <w:r>
        <w:rPr>
          <w:b/>
          <w:bCs/>
        </w:rPr>
        <w:t>Messages:</w:t>
      </w:r>
      <w:r>
        <w:t xml:space="preserve">  If the rules engine decides a command must be sent to the pump controller before the previously queued command has been sent, the new command will </w:t>
      </w:r>
      <w:r w:rsidRPr="001036FA">
        <w:rPr>
          <w:i/>
        </w:rPr>
        <w:t>replace</w:t>
      </w:r>
      <w:r>
        <w:t xml:space="preserve"> the previously queued command rather than being added to the queue and both messages sent. This provides two benefits:</w:t>
      </w:r>
    </w:p>
    <w:p w14:paraId="6550F0B0" w14:textId="055EF130" w:rsidR="001036FA" w:rsidRDefault="001036FA" w:rsidP="001036FA">
      <w:pPr>
        <w:pStyle w:val="ListParagraph"/>
        <w:numPr>
          <w:ilvl w:val="0"/>
          <w:numId w:val="38"/>
        </w:numPr>
      </w:pPr>
      <w:r>
        <w:t>It simplifies the business logic that must be encoded within the rules engine because the server side does not need to remember if it has already queued a pump command before sending another of the same type.</w:t>
      </w:r>
      <w:r>
        <w:br/>
      </w:r>
    </w:p>
    <w:p w14:paraId="26577536" w14:textId="76D296CD" w:rsidR="001036FA" w:rsidRDefault="001036FA" w:rsidP="001036FA">
      <w:pPr>
        <w:pStyle w:val="ListParagraph"/>
        <w:numPr>
          <w:ilvl w:val="0"/>
          <w:numId w:val="38"/>
        </w:numPr>
        <w:rPr>
          <w:ins w:id="185" w:author="David Taylor" w:date="2020-05-29T14:05:00Z"/>
        </w:rPr>
      </w:pPr>
      <w:del w:id="186" w:author="David Taylor" w:date="2020-05-22T10:21:00Z">
        <w:r w:rsidDel="00F276F8">
          <w:delText xml:space="preserve">2. </w:delText>
        </w:r>
      </w:del>
      <w:r>
        <w:t>It reduces the number of downlink messages. For example, if the rules engine determined the pump should be switched on, and the user manually chooses to switch the pump off after that, only the pump off command will be sent to the pump controller.</w:t>
      </w:r>
    </w:p>
    <w:p w14:paraId="07F02C30" w14:textId="32B68C52" w:rsidR="009C3117" w:rsidRDefault="009C3117">
      <w:pPr>
        <w:ind w:left="357"/>
        <w:pPrChange w:id="187" w:author="David Taylor" w:date="2020-05-29T14:05:00Z">
          <w:pPr>
            <w:pStyle w:val="ListParagraph"/>
            <w:numPr>
              <w:numId w:val="38"/>
            </w:numPr>
            <w:ind w:left="1080" w:hanging="360"/>
          </w:pPr>
        </w:pPrChange>
      </w:pPr>
      <w:ins w:id="188" w:author="David Taylor" w:date="2020-05-29T14:05:00Z">
        <w:r>
          <w:t>The pump controller will repla</w:t>
        </w:r>
      </w:ins>
      <w:ins w:id="189" w:author="David Taylor" w:date="2020-05-29T14:06:00Z">
        <w:r>
          <w:t>ce uplink messages if a message was scheduled to be sent, and another message is scheduled to be sent before the transmission window opens. In this case only the second message will be sent.</w:t>
        </w:r>
      </w:ins>
    </w:p>
    <w:p w14:paraId="590519BA" w14:textId="43F5F2BF" w:rsidR="00866CA9" w:rsidRDefault="00866CA9" w:rsidP="00866CA9">
      <w:pPr>
        <w:ind w:left="720"/>
      </w:pPr>
      <w:r>
        <w:t xml:space="preserve"> </w:t>
      </w:r>
    </w:p>
    <w:p w14:paraId="33B8E317" w14:textId="110F437A" w:rsidR="00866CA9" w:rsidRDefault="00866CA9" w:rsidP="00866CA9">
      <w:pPr>
        <w:pStyle w:val="Heading2"/>
      </w:pPr>
      <w:r>
        <w:t xml:space="preserve">Architectural Mechanism </w:t>
      </w:r>
      <w:r w:rsidR="003B2256">
        <w:t>3</w:t>
      </w:r>
    </w:p>
    <w:p w14:paraId="56ECC01F" w14:textId="3B287D38" w:rsidR="00866CA9" w:rsidRDefault="00866CA9" w:rsidP="00866CA9">
      <w:pPr>
        <w:ind w:left="720"/>
      </w:pPr>
      <w:r w:rsidRPr="00C2473B">
        <w:rPr>
          <w:b/>
          <w:bCs/>
        </w:rPr>
        <w:t>Timed Events</w:t>
      </w:r>
      <w:r>
        <w:rPr>
          <w:b/>
          <w:bCs/>
        </w:rPr>
        <w:t>:</w:t>
      </w:r>
      <w:r>
        <w:t xml:space="preserve">   </w:t>
      </w:r>
      <w:ins w:id="190" w:author="David Taylor" w:date="2020-05-22T11:02:00Z">
        <w:r w:rsidR="00164E67">
          <w:t>Due to the nature of LoRaWAN the server</w:t>
        </w:r>
      </w:ins>
      <w:ins w:id="191" w:author="David Taylor" w:date="2020-05-22T11:03:00Z">
        <w:r w:rsidR="00B06989">
          <w:t>-</w:t>
        </w:r>
      </w:ins>
      <w:ins w:id="192" w:author="David Taylor" w:date="2020-05-22T11:02:00Z">
        <w:r w:rsidR="00164E67">
          <w:t xml:space="preserve">side application cannot request </w:t>
        </w:r>
        <w:r w:rsidR="00B06989">
          <w:t xml:space="preserve">status updates or have real-time knowledge of the state of the pump controller. </w:t>
        </w:r>
      </w:ins>
      <w:ins w:id="193" w:author="David Taylor" w:date="2020-05-22T11:03:00Z">
        <w:r w:rsidR="00B06989">
          <w:t>Having the pump controller send status updates at regular intervals allows the server-side application to keep relatively up-to date with the pump controller status.</w:t>
        </w:r>
      </w:ins>
      <w:del w:id="194" w:author="David Taylor" w:date="2020-05-22T11:04:00Z">
        <w:r w:rsidDel="00B06989">
          <w:delText>This is the mechanism by which the dashboard can track the bore pumps status.  Because of the lack of acknowledgements, and limited time between messages, it is important that the dashboard system can expect a status message from the bore pump at timed intervals in order to track the status of the bore pump, and have some assurance that the pump is able to receive a message</w:delText>
        </w:r>
      </w:del>
      <w:r>
        <w:t>.</w:t>
      </w:r>
    </w:p>
    <w:p w14:paraId="53934C23" w14:textId="371B1705" w:rsidR="00866CA9" w:rsidRDefault="00866CA9" w:rsidP="00866CA9">
      <w:pPr>
        <w:pStyle w:val="Heading2"/>
      </w:pPr>
      <w:r>
        <w:t xml:space="preserve">Architectural Mechanism </w:t>
      </w:r>
      <w:r w:rsidR="003B2256">
        <w:t>4</w:t>
      </w:r>
    </w:p>
    <w:p w14:paraId="54DCC39D" w14:textId="77777777" w:rsidR="00866CA9" w:rsidRDefault="00866CA9" w:rsidP="00866CA9">
      <w:pPr>
        <w:ind w:left="720"/>
      </w:pPr>
      <w:r>
        <w:rPr>
          <w:b/>
          <w:bCs/>
        </w:rPr>
        <w:t>Thingsboard Logic Engine:</w:t>
      </w:r>
      <w:r>
        <w:t xml:space="preserve">   This is the mechanism by which automation and logic rules will be applied to the data collected in the system.</w:t>
      </w:r>
    </w:p>
    <w:p w14:paraId="34494344" w14:textId="61855D45" w:rsidR="00866CA9" w:rsidRDefault="00866CA9" w:rsidP="00866CA9">
      <w:pPr>
        <w:pStyle w:val="Heading2"/>
      </w:pPr>
      <w:r>
        <w:lastRenderedPageBreak/>
        <w:t xml:space="preserve">Architectural Mechanism </w:t>
      </w:r>
      <w:r w:rsidR="003B2256">
        <w:t>5</w:t>
      </w:r>
    </w:p>
    <w:p w14:paraId="045C632B" w14:textId="3A2C4CA4" w:rsidR="00454845" w:rsidRDefault="00866CA9" w:rsidP="00715A7C">
      <w:pPr>
        <w:ind w:left="720"/>
      </w:pPr>
      <w:r>
        <w:rPr>
          <w:b/>
          <w:bCs/>
        </w:rPr>
        <w:t>Thingsboard Dashboard Engine:</w:t>
      </w:r>
      <w:r>
        <w:t xml:space="preserve">   This is the mechanism by which we will implement a ui for the user to interact with, control the pump and view logs/data.</w:t>
      </w:r>
    </w:p>
    <w:p w14:paraId="39178E90" w14:textId="50D86B66" w:rsidR="00715A7C" w:rsidRDefault="00715A7C" w:rsidP="00715A7C">
      <w:pPr>
        <w:pStyle w:val="Heading2"/>
      </w:pPr>
      <w:r>
        <w:t xml:space="preserve">Architectural Mechanism </w:t>
      </w:r>
      <w:r w:rsidR="003B2256">
        <w:t>6</w:t>
      </w:r>
    </w:p>
    <w:p w14:paraId="57C4F65E" w14:textId="437DA3BD" w:rsidR="00715A7C" w:rsidRDefault="00715A7C" w:rsidP="00715A7C">
      <w:pPr>
        <w:ind w:left="720"/>
      </w:pPr>
      <w:r>
        <w:rPr>
          <w:b/>
          <w:bCs/>
        </w:rPr>
        <w:t>Bit Flags:</w:t>
      </w:r>
      <w:r>
        <w:t xml:space="preserve">   Status messages from the LoRaWAN need to be kept as small as possible.  To achieve this</w:t>
      </w:r>
      <w:r w:rsidR="00D95F8C">
        <w:t xml:space="preserve">, </w:t>
      </w:r>
      <w:r>
        <w:t>messages will be sent as a series of bit</w:t>
      </w:r>
      <w:r w:rsidR="00D95F8C">
        <w:t xml:space="preserve"> (on/off) flags.  This keeps messages short and allows us to offload work of interpreting </w:t>
      </w:r>
      <w:r w:rsidR="00B57816">
        <w:t>t</w:t>
      </w:r>
      <w:r w:rsidR="00D95F8C">
        <w:t>o the server which has more power.</w:t>
      </w:r>
    </w:p>
    <w:p w14:paraId="78D51814" w14:textId="2209AF87" w:rsidR="00866CA9" w:rsidRDefault="00866CA9" w:rsidP="00454845">
      <w:pPr>
        <w:pStyle w:val="BodyText"/>
      </w:pPr>
    </w:p>
    <w:p w14:paraId="3418F410" w14:textId="200F8ADC" w:rsidR="003325A3" w:rsidRDefault="003325A3" w:rsidP="003325A3">
      <w:pPr>
        <w:pStyle w:val="Heading2"/>
        <w:rPr>
          <w:ins w:id="195" w:author="David Taylor" w:date="2020-05-29T14:09:00Z"/>
        </w:rPr>
      </w:pPr>
      <w:ins w:id="196" w:author="David Taylor" w:date="2020-05-29T14:09:00Z">
        <w:r>
          <w:t>Architectural Mechanism 7</w:t>
        </w:r>
      </w:ins>
    </w:p>
    <w:p w14:paraId="689F960C" w14:textId="5667A242" w:rsidR="00866CA9" w:rsidRPr="003325A3" w:rsidRDefault="003325A3" w:rsidP="00454845">
      <w:pPr>
        <w:pStyle w:val="BodyText"/>
      </w:pPr>
      <w:ins w:id="197" w:author="David Taylor" w:date="2020-05-29T14:09:00Z">
        <w:r w:rsidRPr="003325A3">
          <w:rPr>
            <w:b/>
            <w:rPrChange w:id="198" w:author="David Taylor" w:date="2020-05-29T14:09:00Z">
              <w:rPr/>
            </w:rPrChange>
          </w:rPr>
          <w:t>Message</w:t>
        </w:r>
      </w:ins>
      <w:ins w:id="199" w:author="David Taylor" w:date="2020-05-29T14:13:00Z">
        <w:r w:rsidR="00503E99">
          <w:rPr>
            <w:b/>
          </w:rPr>
          <w:t xml:space="preserve"> </w:t>
        </w:r>
      </w:ins>
      <w:ins w:id="200" w:author="David Taylor" w:date="2020-05-29T14:09:00Z">
        <w:r w:rsidRPr="003325A3">
          <w:rPr>
            <w:b/>
            <w:rPrChange w:id="201" w:author="David Taylor" w:date="2020-05-29T14:09:00Z">
              <w:rPr/>
            </w:rPrChange>
          </w:rPr>
          <w:t>on</w:t>
        </w:r>
      </w:ins>
      <w:ins w:id="202" w:author="David Taylor" w:date="2020-05-29T14:13:00Z">
        <w:r w:rsidR="00503E99">
          <w:rPr>
            <w:b/>
          </w:rPr>
          <w:t xml:space="preserve"> </w:t>
        </w:r>
      </w:ins>
      <w:ins w:id="203" w:author="David Taylor" w:date="2020-05-29T14:09:00Z">
        <w:r w:rsidRPr="003325A3">
          <w:rPr>
            <w:b/>
            <w:rPrChange w:id="204" w:author="David Taylor" w:date="2020-05-29T14:09:00Z">
              <w:rPr/>
            </w:rPrChange>
          </w:rPr>
          <w:t>state</w:t>
        </w:r>
      </w:ins>
      <w:ins w:id="205" w:author="David Taylor" w:date="2020-05-29T14:13:00Z">
        <w:r w:rsidR="00503E99">
          <w:rPr>
            <w:b/>
          </w:rPr>
          <w:t xml:space="preserve"> </w:t>
        </w:r>
      </w:ins>
      <w:ins w:id="206" w:author="David Taylor" w:date="2020-05-29T14:09:00Z">
        <w:r w:rsidRPr="003325A3">
          <w:rPr>
            <w:b/>
            <w:rPrChange w:id="207" w:author="David Taylor" w:date="2020-05-29T14:09:00Z">
              <w:rPr/>
            </w:rPrChange>
          </w:rPr>
          <w:t xml:space="preserve">change: </w:t>
        </w:r>
        <w:r>
          <w:t xml:space="preserve">The pump controller will attempt to send a status message </w:t>
        </w:r>
      </w:ins>
      <w:ins w:id="208" w:author="David Taylor" w:date="2020-05-29T14:10:00Z">
        <w:r>
          <w:t>as soon as its state changes such as the pump being turned on or off, or one of the input pins changing state. This is to minimise the time the dashboard is out of sync with the real state of the controller. For examp</w:t>
        </w:r>
      </w:ins>
      <w:ins w:id="209" w:author="David Taylor" w:date="2020-05-29T14:11:00Z">
        <w:r>
          <w:t>le, if the user switches the pump on manually, that command will not be sent to the pump controller until after the pump controller uplinks a status message. In thi</w:t>
        </w:r>
      </w:ins>
      <w:ins w:id="210" w:author="David Taylor" w:date="2020-05-29T14:12:00Z">
        <w:r>
          <w:t>s case the dashboard will think the pump is not running because the status message was sent before the pump controller received the command. So the pump controller will attempt to send another status message after switching the p</w:t>
        </w:r>
      </w:ins>
      <w:ins w:id="211" w:author="David Taylor" w:date="2020-05-29T14:13:00Z">
        <w:r>
          <w:t>ump on so the dashboard is informed of the new state as soon as possible.</w:t>
        </w:r>
      </w:ins>
    </w:p>
    <w:p w14:paraId="21DCB74F" w14:textId="4ABB4304" w:rsidR="00337B9D" w:rsidRDefault="00337B9D" w:rsidP="001E6A30">
      <w:pPr>
        <w:pStyle w:val="Heading1"/>
      </w:pPr>
      <w:r>
        <w:lastRenderedPageBreak/>
        <w:t xml:space="preserve">Architectural </w:t>
      </w:r>
      <w:r w:rsidR="001E6A30">
        <w:t>v</w:t>
      </w:r>
      <w:r>
        <w:t>iews</w:t>
      </w:r>
    </w:p>
    <w:p w14:paraId="0FDE8D01" w14:textId="77777777" w:rsidR="00895CE6" w:rsidRDefault="009C3760" w:rsidP="001E6A30">
      <w:pPr>
        <w:pStyle w:val="Heading2"/>
        <w:rPr>
          <w:ins w:id="212" w:author="David Taylor" w:date="2020-06-03T21:53:00Z"/>
        </w:rPr>
      </w:pPr>
      <w:r>
        <w:t>Use Cases</w:t>
      </w:r>
    </w:p>
    <w:p w14:paraId="61CEB66A" w14:textId="67D41D07" w:rsidR="009C3760" w:rsidRDefault="009C3760">
      <w:pPr>
        <w:pPrChange w:id="213" w:author="David Taylor" w:date="2020-06-03T21:53:00Z">
          <w:pPr>
            <w:pStyle w:val="Heading2"/>
          </w:pPr>
        </w:pPrChange>
      </w:pPr>
      <w:del w:id="214" w:author="David Taylor" w:date="2020-06-03T21:53:00Z">
        <w:r w:rsidDel="00895CE6">
          <w:delText>:</w:delText>
        </w:r>
      </w:del>
      <w:r>
        <w:t xml:space="preserve"> </w:t>
      </w:r>
      <w:r w:rsidR="00866CA9">
        <w:t>See use case Doc for Detailed Descriptions</w:t>
      </w:r>
      <w:ins w:id="215" w:author="David Taylor" w:date="2020-06-03T21:53:00Z">
        <w:r w:rsidR="00895CE6">
          <w:t>.</w:t>
        </w:r>
      </w:ins>
    </w:p>
    <w:p w14:paraId="1CC84813" w14:textId="4226D9D4" w:rsidR="009C3760" w:rsidRPr="00866CA9" w:rsidRDefault="00866CA9" w:rsidP="009C3760">
      <w:del w:id="216" w:author="Andrew Greiner" w:date="2020-10-20T17:04:00Z">
        <w:r w:rsidDel="008C5870">
          <w:rPr>
            <w:noProof/>
          </w:rPr>
          <w:drawing>
            <wp:inline distT="0" distB="0" distL="0" distR="0" wp14:anchorId="2D838199" wp14:editId="7BB50C93">
              <wp:extent cx="5934075" cy="5857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857875"/>
                      </a:xfrm>
                      <a:prstGeom prst="rect">
                        <a:avLst/>
                      </a:prstGeom>
                      <a:noFill/>
                      <a:ln>
                        <a:noFill/>
                      </a:ln>
                    </pic:spPr>
                  </pic:pic>
                </a:graphicData>
              </a:graphic>
            </wp:inline>
          </w:drawing>
        </w:r>
      </w:del>
      <w:ins w:id="217" w:author="Andrew Greiner" w:date="2020-10-20T17:04:00Z">
        <w:r w:rsidR="008C5870">
          <w:rPr>
            <w:noProof/>
          </w:rPr>
          <w:drawing>
            <wp:inline distT="0" distB="0" distL="0" distR="0" wp14:anchorId="4A3063A1" wp14:editId="40EC3E82">
              <wp:extent cx="5937885" cy="6341110"/>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6341110"/>
                      </a:xfrm>
                      <a:prstGeom prst="rect">
                        <a:avLst/>
                      </a:prstGeom>
                      <a:noFill/>
                      <a:ln>
                        <a:noFill/>
                      </a:ln>
                    </pic:spPr>
                  </pic:pic>
                </a:graphicData>
              </a:graphic>
            </wp:inline>
          </w:drawing>
        </w:r>
      </w:ins>
    </w:p>
    <w:p w14:paraId="52CB3787" w14:textId="677F7F04" w:rsidR="00FE3EEB" w:rsidDel="008C5870" w:rsidRDefault="00FE3EEB" w:rsidP="006C61F6">
      <w:pPr>
        <w:rPr>
          <w:del w:id="218" w:author="Andrew Greiner" w:date="2020-10-20T17:04:00Z"/>
        </w:rPr>
      </w:pPr>
    </w:p>
    <w:p w14:paraId="70E5FEF4" w14:textId="4A33D07D" w:rsidR="00E51879" w:rsidRDefault="00E51879" w:rsidP="00E51879">
      <w:pPr>
        <w:pStyle w:val="Heading2"/>
      </w:pPr>
      <w:del w:id="219" w:author="David Taylor" w:date="2020-06-03T21:46:00Z">
        <w:r w:rsidDel="008337F1">
          <w:rPr>
            <w:b w:val="0"/>
            <w:bCs/>
          </w:rPr>
          <w:tab/>
        </w:r>
      </w:del>
      <w:r>
        <w:t>Logical View</w:t>
      </w:r>
      <w:del w:id="220" w:author="David Taylor" w:date="2020-06-03T19:21:00Z">
        <w:r w:rsidR="00B57816" w:rsidDel="009D7879">
          <w:delText>s</w:delText>
        </w:r>
      </w:del>
      <w:del w:id="221" w:author="David Taylor" w:date="2020-06-03T21:53:00Z">
        <w:r w:rsidDel="00895CE6">
          <w:delText>:</w:delText>
        </w:r>
      </w:del>
      <w:del w:id="222" w:author="David Taylor" w:date="2020-06-03T19:21:00Z">
        <w:r w:rsidDel="009D7879">
          <w:delText xml:space="preserve"> </w:delText>
        </w:r>
      </w:del>
    </w:p>
    <w:p w14:paraId="29338386" w14:textId="23B7AC35" w:rsidR="00B57816" w:rsidDel="009D7879" w:rsidRDefault="00E51879" w:rsidP="00B57816">
      <w:pPr>
        <w:pStyle w:val="Heading2"/>
        <w:rPr>
          <w:del w:id="223" w:author="David Taylor" w:date="2020-06-03T19:21:00Z"/>
        </w:rPr>
      </w:pPr>
      <w:del w:id="224" w:author="David Taylor" w:date="2020-06-03T19:20:00Z">
        <w:r w:rsidDel="009D7879">
          <w:rPr>
            <w:bCs/>
            <w:noProof/>
          </w:rPr>
          <w:drawing>
            <wp:inline distT="0" distB="0" distL="0" distR="0" wp14:anchorId="5F2F48F7" wp14:editId="5DDE2AD7">
              <wp:extent cx="5943600" cy="520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00650"/>
                      </a:xfrm>
                      <a:prstGeom prst="rect">
                        <a:avLst/>
                      </a:prstGeom>
                      <a:noFill/>
                      <a:ln>
                        <a:noFill/>
                      </a:ln>
                    </pic:spPr>
                  </pic:pic>
                </a:graphicData>
              </a:graphic>
            </wp:inline>
          </w:drawing>
        </w:r>
      </w:del>
    </w:p>
    <w:p w14:paraId="6EFBEC75" w14:textId="6B7C5935" w:rsidR="00B57816" w:rsidDel="009D7879" w:rsidRDefault="00B57816" w:rsidP="00B57816">
      <w:pPr>
        <w:pStyle w:val="Caption"/>
        <w:rPr>
          <w:del w:id="225" w:author="David Taylor" w:date="2020-06-03T19:21:00Z"/>
        </w:rPr>
      </w:pPr>
      <w:del w:id="226" w:author="David Taylor" w:date="2020-06-03T19:21:00Z">
        <w:r w:rsidDel="009D7879">
          <w:delText xml:space="preserve">Figure </w:delText>
        </w:r>
        <w:r w:rsidDel="009D7879">
          <w:rPr>
            <w:i w:val="0"/>
            <w:iCs w:val="0"/>
          </w:rPr>
          <w:fldChar w:fldCharType="begin"/>
        </w:r>
        <w:r w:rsidDel="009D7879">
          <w:delInstrText xml:space="preserve"> SEQ Figure \* ARABIC </w:delInstrText>
        </w:r>
        <w:r w:rsidDel="009D7879">
          <w:rPr>
            <w:i w:val="0"/>
            <w:iCs w:val="0"/>
          </w:rPr>
          <w:fldChar w:fldCharType="separate"/>
        </w:r>
        <w:r w:rsidDel="009D7879">
          <w:rPr>
            <w:noProof/>
          </w:rPr>
          <w:delText>1</w:delText>
        </w:r>
        <w:r w:rsidDel="009D7879">
          <w:rPr>
            <w:i w:val="0"/>
            <w:iCs w:val="0"/>
          </w:rPr>
          <w:fldChar w:fldCharType="end"/>
        </w:r>
        <w:r w:rsidDel="009D7879">
          <w:rPr>
            <w:noProof/>
          </w:rPr>
          <w:delText xml:space="preserve">  Logical System Diagram</w:delText>
        </w:r>
      </w:del>
    </w:p>
    <w:p w14:paraId="246FC8B3" w14:textId="1C7731A1" w:rsidR="00E51879" w:rsidDel="009D7879" w:rsidRDefault="00E51879" w:rsidP="00E51879">
      <w:pPr>
        <w:rPr>
          <w:del w:id="227" w:author="David Taylor" w:date="2020-06-03T19:21:00Z"/>
        </w:rPr>
      </w:pPr>
    </w:p>
    <w:p w14:paraId="3E157E73" w14:textId="77777777" w:rsidR="00B57816" w:rsidRDefault="00B57816" w:rsidP="00B57816">
      <w:pPr>
        <w:keepNext/>
      </w:pPr>
      <w:r>
        <w:rPr>
          <w:noProof/>
        </w:rPr>
        <w:drawing>
          <wp:inline distT="0" distB="0" distL="0" distR="0" wp14:anchorId="556BFB17" wp14:editId="2CD056D7">
            <wp:extent cx="5784112" cy="6868633"/>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lerClasses.png"/>
                    <pic:cNvPicPr/>
                  </pic:nvPicPr>
                  <pic:blipFill>
                    <a:blip r:embed="rId11">
                      <a:extLst>
                        <a:ext uri="{28A0092B-C50C-407E-A947-70E740481C1C}">
                          <a14:useLocalDpi xmlns:a14="http://schemas.microsoft.com/office/drawing/2010/main" val="0"/>
                        </a:ext>
                      </a:extLst>
                    </a:blip>
                    <a:stretch>
                      <a:fillRect/>
                    </a:stretch>
                  </pic:blipFill>
                  <pic:spPr>
                    <a:xfrm>
                      <a:off x="0" y="0"/>
                      <a:ext cx="5785264" cy="6870001"/>
                    </a:xfrm>
                    <a:prstGeom prst="rect">
                      <a:avLst/>
                    </a:prstGeom>
                  </pic:spPr>
                </pic:pic>
              </a:graphicData>
            </a:graphic>
          </wp:inline>
        </w:drawing>
      </w:r>
    </w:p>
    <w:p w14:paraId="317E1485" w14:textId="4E71609A" w:rsidR="00E51879" w:rsidRDefault="00B57816" w:rsidP="00B57816">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Pump Controller Class Diagram</w:t>
      </w:r>
    </w:p>
    <w:p w14:paraId="173FDAF1" w14:textId="0314A613" w:rsidR="009C3760" w:rsidRPr="00E51879" w:rsidRDefault="009C3760" w:rsidP="00E51879">
      <w:pPr>
        <w:pStyle w:val="Heading2"/>
        <w:rPr>
          <w:b w:val="0"/>
          <w:bCs/>
        </w:rPr>
      </w:pPr>
      <w:del w:id="228" w:author="David Taylor" w:date="2020-06-03T21:46:00Z">
        <w:r w:rsidDel="008337F1">
          <w:rPr>
            <w:b w:val="0"/>
            <w:bCs/>
          </w:rPr>
          <w:lastRenderedPageBreak/>
          <w:tab/>
        </w:r>
      </w:del>
      <w:r w:rsidR="006B560B">
        <w:t>Physical</w:t>
      </w:r>
      <w:r>
        <w:t xml:space="preserve"> View</w:t>
      </w:r>
      <w:del w:id="229" w:author="David Taylor" w:date="2020-06-03T21:53:00Z">
        <w:r w:rsidDel="00895CE6">
          <w:delText xml:space="preserve">: </w:delText>
        </w:r>
      </w:del>
    </w:p>
    <w:p w14:paraId="1896D5BA" w14:textId="09A945CB" w:rsidR="009C3760" w:rsidRDefault="00A34644" w:rsidP="006C61F6">
      <w:pPr>
        <w:rPr>
          <w:noProof/>
        </w:rPr>
      </w:pPr>
      <w:r>
        <w:rPr>
          <w:noProof/>
        </w:rPr>
        <w:drawing>
          <wp:inline distT="0" distB="0" distL="0" distR="0" wp14:anchorId="52F4D4C8" wp14:editId="1593EC14">
            <wp:extent cx="5932805" cy="6101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6101080"/>
                    </a:xfrm>
                    <a:prstGeom prst="rect">
                      <a:avLst/>
                    </a:prstGeom>
                    <a:noFill/>
                    <a:ln>
                      <a:noFill/>
                    </a:ln>
                  </pic:spPr>
                </pic:pic>
              </a:graphicData>
            </a:graphic>
          </wp:inline>
        </w:drawing>
      </w:r>
    </w:p>
    <w:p w14:paraId="3DE734B8" w14:textId="69DE449E" w:rsidR="00E25E2E" w:rsidRDefault="00E25E2E" w:rsidP="006C61F6">
      <w:pPr>
        <w:rPr>
          <w:noProof/>
        </w:rPr>
      </w:pPr>
    </w:p>
    <w:p w14:paraId="0EFB5012" w14:textId="77777777" w:rsidR="00E25E2E" w:rsidRDefault="00E25E2E" w:rsidP="006C61F6">
      <w:pPr>
        <w:rPr>
          <w:noProof/>
        </w:rPr>
      </w:pPr>
    </w:p>
    <w:p w14:paraId="6165B665" w14:textId="77777777" w:rsidR="0009510E" w:rsidRDefault="0009510E" w:rsidP="00A34644">
      <w:pPr>
        <w:tabs>
          <w:tab w:val="left" w:pos="1336"/>
        </w:tabs>
        <w:sectPr w:rsidR="0009510E">
          <w:headerReference w:type="default" r:id="rId13"/>
          <w:footerReference w:type="default" r:id="rId14"/>
          <w:pgSz w:w="12240" w:h="15840" w:code="1"/>
          <w:pgMar w:top="1440" w:right="1440" w:bottom="1440" w:left="1440" w:header="720" w:footer="720" w:gutter="0"/>
          <w:cols w:space="720"/>
        </w:sectPr>
      </w:pPr>
    </w:p>
    <w:p w14:paraId="25C7B525" w14:textId="78F80310" w:rsidR="006C067E" w:rsidRDefault="006B560B" w:rsidP="006C067E">
      <w:pPr>
        <w:pStyle w:val="Heading2"/>
      </w:pPr>
      <w:r>
        <w:lastRenderedPageBreak/>
        <w:t>Process View</w:t>
      </w:r>
      <w:del w:id="234" w:author="David Taylor" w:date="2020-06-03T21:53:00Z">
        <w:r w:rsidDel="00895CE6">
          <w:delText>:</w:delText>
        </w:r>
      </w:del>
    </w:p>
    <w:p w14:paraId="2C7A124F" w14:textId="4443E9E6" w:rsidR="00A34644" w:rsidRDefault="006C067E" w:rsidP="00A34644">
      <w:pPr>
        <w:tabs>
          <w:tab w:val="left" w:pos="1336"/>
        </w:tabs>
      </w:pPr>
      <w:r>
        <w:rPr>
          <w:noProof/>
        </w:rPr>
        <w:drawing>
          <wp:inline distT="0" distB="0" distL="0" distR="0" wp14:anchorId="64A8104A" wp14:editId="1D7ED18C">
            <wp:extent cx="6733227" cy="4496485"/>
            <wp:effectExtent l="0" t="5715"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LevelDFD.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6733227" cy="4496485"/>
                    </a:xfrm>
                    <a:prstGeom prst="rect">
                      <a:avLst/>
                    </a:prstGeom>
                  </pic:spPr>
                </pic:pic>
              </a:graphicData>
            </a:graphic>
          </wp:inline>
        </w:drawing>
      </w:r>
    </w:p>
    <w:p w14:paraId="27DA5C43" w14:textId="77777777" w:rsidR="0009510E" w:rsidRDefault="0009510E" w:rsidP="00A34644">
      <w:pPr>
        <w:tabs>
          <w:tab w:val="left" w:pos="1336"/>
        </w:tabs>
        <w:sectPr w:rsidR="0009510E">
          <w:pgSz w:w="12240" w:h="15840" w:code="1"/>
          <w:pgMar w:top="1440" w:right="1440" w:bottom="1440" w:left="1440" w:header="720" w:footer="720" w:gutter="0"/>
          <w:cols w:space="720"/>
        </w:sectPr>
      </w:pPr>
    </w:p>
    <w:p w14:paraId="03EDC152" w14:textId="2952267A" w:rsidR="00DB6383" w:rsidRDefault="00DB6383" w:rsidP="00DB6383">
      <w:pPr>
        <w:pStyle w:val="Heading2"/>
      </w:pPr>
      <w:r>
        <w:lastRenderedPageBreak/>
        <w:t>Data Model</w:t>
      </w:r>
    </w:p>
    <w:p w14:paraId="4F6F5FF3" w14:textId="4F6A8230" w:rsidR="00DB6383" w:rsidDel="00895CE6" w:rsidRDefault="00DB6383" w:rsidP="00A34644">
      <w:pPr>
        <w:tabs>
          <w:tab w:val="left" w:pos="1336"/>
        </w:tabs>
        <w:rPr>
          <w:del w:id="235" w:author="David Taylor" w:date="2020-06-03T21:54:00Z"/>
        </w:rPr>
      </w:pPr>
      <w:r>
        <w:t>This section details the message formats from/to the devices. The messages are transformed multiple times as they travel between the devices, the LoRaWAN network, The Things Network, and Thingsboard. This section will only detail the messages as the devices see them.</w:t>
      </w:r>
    </w:p>
    <w:p w14:paraId="67C92D60" w14:textId="77777777" w:rsidR="00895CE6" w:rsidRDefault="00895CE6" w:rsidP="00895CE6">
      <w:pPr>
        <w:tabs>
          <w:tab w:val="left" w:pos="1336"/>
        </w:tabs>
        <w:rPr>
          <w:ins w:id="236" w:author="David Taylor" w:date="2020-06-03T21:54:00Z"/>
        </w:rPr>
      </w:pPr>
    </w:p>
    <w:p w14:paraId="485DF0A2" w14:textId="441153D0" w:rsidR="00DB6383" w:rsidRDefault="00DB6383">
      <w:pPr>
        <w:pStyle w:val="Heading3"/>
      </w:pPr>
      <w:r>
        <w:t>Water level message</w:t>
      </w:r>
    </w:p>
    <w:p w14:paraId="0A844351" w14:textId="5E5E7D57" w:rsidR="00DB6383" w:rsidDel="00895CE6" w:rsidRDefault="00DB6383" w:rsidP="00A34644">
      <w:pPr>
        <w:tabs>
          <w:tab w:val="left" w:pos="1336"/>
        </w:tabs>
        <w:rPr>
          <w:del w:id="237" w:author="David Taylor" w:date="2020-06-03T21:54:00Z"/>
        </w:rPr>
      </w:pPr>
    </w:p>
    <w:p w14:paraId="342C51FC" w14:textId="764EE996" w:rsidR="00DB6383" w:rsidRDefault="00DB6383" w:rsidP="00A34644">
      <w:pPr>
        <w:tabs>
          <w:tab w:val="left" w:pos="1336"/>
        </w:tabs>
      </w:pPr>
      <w:r>
        <w:t>The water level sensor sends an 8-byte message. DPI have supplied us with the algorithm required to decode the message</w:t>
      </w:r>
      <w:r w:rsidR="006E6A5E">
        <w:t>.</w:t>
      </w:r>
    </w:p>
    <w:tbl>
      <w:tblPr>
        <w:tblStyle w:val="TableGrid"/>
        <w:tblW w:w="0" w:type="auto"/>
        <w:tblLook w:val="04A0" w:firstRow="1" w:lastRow="0" w:firstColumn="1" w:lastColumn="0" w:noHBand="0" w:noVBand="1"/>
      </w:tblPr>
      <w:tblGrid>
        <w:gridCol w:w="704"/>
        <w:gridCol w:w="8646"/>
      </w:tblGrid>
      <w:tr w:rsidR="00DB6383" w14:paraId="2550862A" w14:textId="77777777" w:rsidTr="0009510E">
        <w:tc>
          <w:tcPr>
            <w:tcW w:w="704" w:type="dxa"/>
          </w:tcPr>
          <w:p w14:paraId="4BFB043C" w14:textId="19954290" w:rsidR="00DB6383" w:rsidRDefault="00DB6383" w:rsidP="00A34644">
            <w:pPr>
              <w:tabs>
                <w:tab w:val="left" w:pos="1336"/>
              </w:tabs>
            </w:pPr>
            <w:r>
              <w:t>Bytes</w:t>
            </w:r>
          </w:p>
        </w:tc>
        <w:tc>
          <w:tcPr>
            <w:tcW w:w="8646" w:type="dxa"/>
          </w:tcPr>
          <w:p w14:paraId="77DE46D6" w14:textId="46827FC2" w:rsidR="00DB6383" w:rsidRDefault="00DB6383" w:rsidP="00A34644">
            <w:pPr>
              <w:tabs>
                <w:tab w:val="left" w:pos="1336"/>
              </w:tabs>
            </w:pPr>
            <w:r>
              <w:t>Content</w:t>
            </w:r>
          </w:p>
        </w:tc>
      </w:tr>
      <w:tr w:rsidR="00DB6383" w14:paraId="2F759FF0" w14:textId="77777777" w:rsidTr="0009510E">
        <w:tc>
          <w:tcPr>
            <w:tcW w:w="704" w:type="dxa"/>
          </w:tcPr>
          <w:p w14:paraId="1D37CE01" w14:textId="585BA3FF" w:rsidR="00DB6383" w:rsidRDefault="00DB6383" w:rsidP="00A34644">
            <w:pPr>
              <w:tabs>
                <w:tab w:val="left" w:pos="1336"/>
              </w:tabs>
            </w:pPr>
            <w:r>
              <w:t>0,1</w:t>
            </w:r>
          </w:p>
        </w:tc>
        <w:tc>
          <w:tcPr>
            <w:tcW w:w="8646" w:type="dxa"/>
          </w:tcPr>
          <w:p w14:paraId="00E6C08D" w14:textId="0F351A1E" w:rsidR="00DB6383" w:rsidRDefault="00D404DD" w:rsidP="00A34644">
            <w:pPr>
              <w:tabs>
                <w:tab w:val="left" w:pos="1336"/>
              </w:tabs>
            </w:pPr>
            <w:r>
              <w:t>Unknown.</w:t>
            </w:r>
          </w:p>
        </w:tc>
      </w:tr>
      <w:tr w:rsidR="00DB6383" w14:paraId="039E35B3" w14:textId="77777777" w:rsidTr="0009510E">
        <w:tc>
          <w:tcPr>
            <w:tcW w:w="704" w:type="dxa"/>
          </w:tcPr>
          <w:p w14:paraId="4E85954D" w14:textId="3E98DF2E" w:rsidR="00DB6383" w:rsidRDefault="00D404DD" w:rsidP="00A34644">
            <w:pPr>
              <w:tabs>
                <w:tab w:val="left" w:pos="1336"/>
              </w:tabs>
            </w:pPr>
            <w:r>
              <w:t>2</w:t>
            </w:r>
          </w:p>
        </w:tc>
        <w:tc>
          <w:tcPr>
            <w:tcW w:w="8646" w:type="dxa"/>
          </w:tcPr>
          <w:p w14:paraId="75BD8B84" w14:textId="01936923" w:rsidR="00DB6383" w:rsidRDefault="00D404DD" w:rsidP="00A34644">
            <w:pPr>
              <w:tabs>
                <w:tab w:val="left" w:pos="1336"/>
              </w:tabs>
            </w:pPr>
            <w:r>
              <w:t>0 = telemetry message, messages with other values will be ignored.</w:t>
            </w:r>
          </w:p>
        </w:tc>
      </w:tr>
      <w:tr w:rsidR="00DB6383" w14:paraId="71EBB3EA" w14:textId="77777777" w:rsidTr="0009510E">
        <w:tc>
          <w:tcPr>
            <w:tcW w:w="704" w:type="dxa"/>
          </w:tcPr>
          <w:p w14:paraId="677ED97C" w14:textId="08116B9F" w:rsidR="00DB6383" w:rsidRDefault="00D404DD" w:rsidP="00A34644">
            <w:pPr>
              <w:tabs>
                <w:tab w:val="left" w:pos="1336"/>
              </w:tabs>
            </w:pPr>
            <w:r>
              <w:t>3,4</w:t>
            </w:r>
          </w:p>
        </w:tc>
        <w:tc>
          <w:tcPr>
            <w:tcW w:w="8646" w:type="dxa"/>
          </w:tcPr>
          <w:p w14:paraId="002FB8F0" w14:textId="47311564" w:rsidR="00D404DD" w:rsidRDefault="00D404DD" w:rsidP="00A34644">
            <w:pPr>
              <w:tabs>
                <w:tab w:val="left" w:pos="1336"/>
              </w:tabs>
            </w:pPr>
            <w:r>
              <w:t>Depth in metres. Interpret the bytes as a 16-bit big-endian integer transformed as follows. Round the final result to 2 decimal places.</w:t>
            </w:r>
          </w:p>
          <w:p w14:paraId="086A5280" w14:textId="03CB0D8B" w:rsidR="00D404DD" w:rsidRDefault="00D404DD" w:rsidP="00D4463A">
            <w:pPr>
              <w:tabs>
                <w:tab w:val="left" w:pos="1336"/>
              </w:tabs>
            </w:pPr>
            <w:r>
              <w:t>depth = (msgByte[3] &lt;&lt; 8) + msgByte[4];   // Make the 16-bit BE integer.</w:t>
            </w:r>
            <w:r w:rsidR="00D4463A">
              <w:br/>
            </w:r>
            <w:r w:rsidRPr="00D404DD">
              <w:t>depth = (depth - 1638.3)</w:t>
            </w:r>
            <w:r>
              <w:t xml:space="preserve"> </w:t>
            </w:r>
            <w:r w:rsidRPr="00D404DD">
              <w:t>*</w:t>
            </w:r>
            <w:r>
              <w:t xml:space="preserve"> </w:t>
            </w:r>
            <w:r w:rsidRPr="00D404DD">
              <w:t>(5/13106.4);</w:t>
            </w:r>
            <w:r>
              <w:t xml:space="preserve">       // Apply DPI formula.</w:t>
            </w:r>
          </w:p>
        </w:tc>
      </w:tr>
      <w:tr w:rsidR="00DB6383" w14:paraId="02CA1D0E" w14:textId="77777777" w:rsidTr="0009510E">
        <w:tc>
          <w:tcPr>
            <w:tcW w:w="704" w:type="dxa"/>
          </w:tcPr>
          <w:p w14:paraId="7A6219C8" w14:textId="2F2BE4F3" w:rsidR="00DB6383" w:rsidRDefault="00D404DD" w:rsidP="00A34644">
            <w:pPr>
              <w:tabs>
                <w:tab w:val="left" w:pos="1336"/>
              </w:tabs>
            </w:pPr>
            <w:r>
              <w:t>5,6</w:t>
            </w:r>
          </w:p>
        </w:tc>
        <w:tc>
          <w:tcPr>
            <w:tcW w:w="8646" w:type="dxa"/>
          </w:tcPr>
          <w:p w14:paraId="5F741506" w14:textId="1FD32F84" w:rsidR="00D404DD" w:rsidRDefault="00D404DD" w:rsidP="00A34644">
            <w:pPr>
              <w:tabs>
                <w:tab w:val="left" w:pos="1336"/>
              </w:tabs>
            </w:pPr>
            <w:r>
              <w:t>Water temperature in deg C. Bytes give a 16-bit big-endian integer that is transformed as follows. Round the final result to 2 decimal places.</w:t>
            </w:r>
          </w:p>
          <w:p w14:paraId="2083FE93" w14:textId="74D11252" w:rsidR="00D404DD" w:rsidRDefault="00D404DD" w:rsidP="00D4463A">
            <w:pPr>
              <w:tabs>
                <w:tab w:val="left" w:pos="1336"/>
              </w:tabs>
            </w:pPr>
            <w:r>
              <w:t>tempC = (msgByte[5] &lt;&lt; 8) + msgByte[6];  // Make the 16-bit BE integer.</w:t>
            </w:r>
            <w:r w:rsidR="00D4463A">
              <w:br/>
            </w:r>
            <w:r>
              <w:t>tempC = tempC * 0.001;                               // Correction factor provided by DPI.</w:t>
            </w:r>
          </w:p>
        </w:tc>
      </w:tr>
      <w:tr w:rsidR="00D404DD" w14:paraId="04F5B320" w14:textId="77777777" w:rsidTr="0009510E">
        <w:tc>
          <w:tcPr>
            <w:tcW w:w="704" w:type="dxa"/>
          </w:tcPr>
          <w:p w14:paraId="2B6F85C9" w14:textId="60E57C82" w:rsidR="00D404DD" w:rsidRDefault="00D404DD" w:rsidP="00A34644">
            <w:pPr>
              <w:tabs>
                <w:tab w:val="left" w:pos="1336"/>
              </w:tabs>
            </w:pPr>
            <w:r>
              <w:t>7</w:t>
            </w:r>
          </w:p>
        </w:tc>
        <w:tc>
          <w:tcPr>
            <w:tcW w:w="8646" w:type="dxa"/>
          </w:tcPr>
          <w:p w14:paraId="41F127A0" w14:textId="381541EE" w:rsidR="00FB5044" w:rsidRDefault="00D404DD" w:rsidP="00A34644">
            <w:pPr>
              <w:tabs>
                <w:tab w:val="left" w:pos="1336"/>
              </w:tabs>
            </w:pPr>
            <w:r>
              <w:t xml:space="preserve">Battery voltage. </w:t>
            </w:r>
            <w:r w:rsidR="00FB5044">
              <w:t>A single</w:t>
            </w:r>
            <w:r w:rsidR="006E6A5E">
              <w:t>-</w:t>
            </w:r>
            <w:r w:rsidR="00FB5044">
              <w:t>byte integer, transformed as follows. Round the final result to 2 decimal places.</w:t>
            </w:r>
          </w:p>
          <w:p w14:paraId="706C473C" w14:textId="062C8403" w:rsidR="00FB5044" w:rsidRDefault="00FB5044" w:rsidP="00D4463A">
            <w:pPr>
              <w:tabs>
                <w:tab w:val="left" w:pos="1336"/>
              </w:tabs>
            </w:pPr>
            <w:r>
              <w:t>volts = msgByte[7] * 0.1;    // Scale value supplied by DPI.</w:t>
            </w:r>
          </w:p>
        </w:tc>
      </w:tr>
    </w:tbl>
    <w:p w14:paraId="1B124469" w14:textId="0DF17E82" w:rsidR="00DB6383" w:rsidRDefault="00DB6383" w:rsidP="00A34644">
      <w:pPr>
        <w:tabs>
          <w:tab w:val="left" w:pos="1336"/>
        </w:tabs>
      </w:pPr>
    </w:p>
    <w:p w14:paraId="2646E9C8" w14:textId="69FB56DB" w:rsidR="00DB6383" w:rsidDel="00895CE6" w:rsidRDefault="00DB6383" w:rsidP="00A34644">
      <w:pPr>
        <w:tabs>
          <w:tab w:val="left" w:pos="1336"/>
        </w:tabs>
        <w:rPr>
          <w:del w:id="238" w:author="David Taylor" w:date="2020-06-03T21:54:00Z"/>
        </w:rPr>
      </w:pPr>
    </w:p>
    <w:p w14:paraId="14140ABE" w14:textId="6A40111B" w:rsidR="0009510E" w:rsidDel="00895CE6" w:rsidRDefault="0009510E" w:rsidP="00A34644">
      <w:pPr>
        <w:tabs>
          <w:tab w:val="left" w:pos="1336"/>
        </w:tabs>
        <w:rPr>
          <w:del w:id="239" w:author="David Taylor" w:date="2020-06-03T21:54:00Z"/>
        </w:rPr>
      </w:pPr>
    </w:p>
    <w:p w14:paraId="1B9319C7" w14:textId="36DD3B2F" w:rsidR="006E6A5E" w:rsidDel="00895CE6" w:rsidRDefault="006E6A5E" w:rsidP="00A34644">
      <w:pPr>
        <w:tabs>
          <w:tab w:val="left" w:pos="1336"/>
        </w:tabs>
        <w:rPr>
          <w:del w:id="240" w:author="David Taylor" w:date="2020-06-03T21:54:00Z"/>
        </w:rPr>
      </w:pPr>
    </w:p>
    <w:p w14:paraId="30934623" w14:textId="60345602" w:rsidR="006E6A5E" w:rsidDel="00895CE6" w:rsidRDefault="006E6A5E" w:rsidP="00A34644">
      <w:pPr>
        <w:tabs>
          <w:tab w:val="left" w:pos="1336"/>
        </w:tabs>
        <w:rPr>
          <w:del w:id="241" w:author="David Taylor" w:date="2020-06-03T21:54:00Z"/>
        </w:rPr>
      </w:pPr>
    </w:p>
    <w:p w14:paraId="35366E0E" w14:textId="52D4860F" w:rsidR="006E6A5E" w:rsidDel="00895CE6" w:rsidRDefault="006E6A5E" w:rsidP="00A34644">
      <w:pPr>
        <w:tabs>
          <w:tab w:val="left" w:pos="1336"/>
        </w:tabs>
        <w:rPr>
          <w:del w:id="242" w:author="David Taylor" w:date="2020-06-03T21:54:00Z"/>
        </w:rPr>
      </w:pPr>
    </w:p>
    <w:p w14:paraId="16BE01FB" w14:textId="0657389C" w:rsidR="00DB6383" w:rsidRDefault="00FB5044" w:rsidP="00FB5044">
      <w:pPr>
        <w:pStyle w:val="Heading3"/>
      </w:pPr>
      <w:r>
        <w:t>Pump controller status message</w:t>
      </w:r>
    </w:p>
    <w:p w14:paraId="2E01E0D9" w14:textId="191BBA67" w:rsidR="00FB5044" w:rsidRDefault="00FB5044" w:rsidP="00A34644">
      <w:pPr>
        <w:tabs>
          <w:tab w:val="left" w:pos="1336"/>
        </w:tabs>
      </w:pPr>
    </w:p>
    <w:p w14:paraId="4614CA37" w14:textId="1CD32276" w:rsidR="00FB5044" w:rsidRDefault="00FB5044" w:rsidP="00A34644">
      <w:pPr>
        <w:tabs>
          <w:tab w:val="left" w:pos="1336"/>
        </w:tabs>
      </w:pPr>
      <w:r>
        <w:t xml:space="preserve">The pump controller </w:t>
      </w:r>
      <w:r w:rsidR="005804DD">
        <w:t xml:space="preserve">sends a </w:t>
      </w:r>
      <w:r>
        <w:t xml:space="preserve">status message </w:t>
      </w:r>
      <w:r w:rsidR="005804DD">
        <w:t xml:space="preserve">every </w:t>
      </w:r>
      <w:r w:rsidR="005804DD" w:rsidRPr="005804DD">
        <w:rPr>
          <w:i/>
        </w:rPr>
        <w:t>n</w:t>
      </w:r>
      <w:r w:rsidR="005804DD">
        <w:t xml:space="preserve"> minutes. It </w:t>
      </w:r>
      <w:r>
        <w:t>is a single byte with the following bitflags, ordered starting with the least-significant byte.</w:t>
      </w:r>
    </w:p>
    <w:tbl>
      <w:tblPr>
        <w:tblStyle w:val="TableGrid"/>
        <w:tblW w:w="0" w:type="auto"/>
        <w:tblLayout w:type="fixed"/>
        <w:tblLook w:val="04A0" w:firstRow="1" w:lastRow="0" w:firstColumn="1" w:lastColumn="0" w:noHBand="0" w:noVBand="1"/>
        <w:tblPrChange w:id="243" w:author="David Taylor" w:date="2020-06-03T18:58:00Z">
          <w:tblPr>
            <w:tblStyle w:val="TableGrid"/>
            <w:tblW w:w="0" w:type="auto"/>
            <w:tblLook w:val="04A0" w:firstRow="1" w:lastRow="0" w:firstColumn="1" w:lastColumn="0" w:noHBand="0" w:noVBand="1"/>
          </w:tblPr>
        </w:tblPrChange>
      </w:tblPr>
      <w:tblGrid>
        <w:gridCol w:w="544"/>
        <w:gridCol w:w="1861"/>
        <w:gridCol w:w="6945"/>
        <w:tblGridChange w:id="244">
          <w:tblGrid>
            <w:gridCol w:w="544"/>
            <w:gridCol w:w="2760"/>
            <w:gridCol w:w="6046"/>
          </w:tblGrid>
        </w:tblGridChange>
      </w:tblGrid>
      <w:tr w:rsidR="00FB5044" w14:paraId="526DF20D" w14:textId="77777777" w:rsidTr="004C1892">
        <w:tc>
          <w:tcPr>
            <w:tcW w:w="544" w:type="dxa"/>
            <w:tcPrChange w:id="245" w:author="David Taylor" w:date="2020-06-03T18:58:00Z">
              <w:tcPr>
                <w:tcW w:w="562" w:type="dxa"/>
              </w:tcPr>
            </w:tcPrChange>
          </w:tcPr>
          <w:p w14:paraId="539EF4DB" w14:textId="179CE244" w:rsidR="00FB5044" w:rsidRDefault="00FB5044" w:rsidP="00A34644">
            <w:pPr>
              <w:tabs>
                <w:tab w:val="left" w:pos="1336"/>
              </w:tabs>
            </w:pPr>
            <w:r>
              <w:t>Bit</w:t>
            </w:r>
          </w:p>
        </w:tc>
        <w:tc>
          <w:tcPr>
            <w:tcW w:w="1861" w:type="dxa"/>
            <w:tcPrChange w:id="246" w:author="David Taylor" w:date="2020-06-03T18:58:00Z">
              <w:tcPr>
                <w:tcW w:w="1701" w:type="dxa"/>
              </w:tcPr>
            </w:tcPrChange>
          </w:tcPr>
          <w:p w14:paraId="0AB1F252" w14:textId="5FBD6609" w:rsidR="00FB5044" w:rsidRDefault="00FB5044" w:rsidP="00A34644">
            <w:pPr>
              <w:tabs>
                <w:tab w:val="left" w:pos="1336"/>
              </w:tabs>
            </w:pPr>
            <w:r>
              <w:t>Flag</w:t>
            </w:r>
          </w:p>
        </w:tc>
        <w:tc>
          <w:tcPr>
            <w:tcW w:w="6945" w:type="dxa"/>
            <w:tcPrChange w:id="247" w:author="David Taylor" w:date="2020-06-03T18:58:00Z">
              <w:tcPr>
                <w:tcW w:w="7087" w:type="dxa"/>
              </w:tcPr>
            </w:tcPrChange>
          </w:tcPr>
          <w:p w14:paraId="14245F6F" w14:textId="745087A4" w:rsidR="00FB5044" w:rsidRDefault="00FB5044" w:rsidP="00A34644">
            <w:pPr>
              <w:tabs>
                <w:tab w:val="left" w:pos="1336"/>
              </w:tabs>
            </w:pPr>
            <w:r>
              <w:t>Description</w:t>
            </w:r>
          </w:p>
        </w:tc>
      </w:tr>
      <w:tr w:rsidR="00FB5044" w14:paraId="681F33EF" w14:textId="77777777" w:rsidTr="004C1892">
        <w:tc>
          <w:tcPr>
            <w:tcW w:w="544" w:type="dxa"/>
            <w:tcPrChange w:id="248" w:author="David Taylor" w:date="2020-06-03T18:58:00Z">
              <w:tcPr>
                <w:tcW w:w="562" w:type="dxa"/>
              </w:tcPr>
            </w:tcPrChange>
          </w:tcPr>
          <w:p w14:paraId="5EEBB68F" w14:textId="5070896D" w:rsidR="00FB5044" w:rsidRDefault="00FB5044" w:rsidP="00A34644">
            <w:pPr>
              <w:tabs>
                <w:tab w:val="left" w:pos="1336"/>
              </w:tabs>
            </w:pPr>
            <w:r>
              <w:t>0</w:t>
            </w:r>
          </w:p>
        </w:tc>
        <w:tc>
          <w:tcPr>
            <w:tcW w:w="1861" w:type="dxa"/>
            <w:tcPrChange w:id="249" w:author="David Taylor" w:date="2020-06-03T18:58:00Z">
              <w:tcPr>
                <w:tcW w:w="1701" w:type="dxa"/>
              </w:tcPr>
            </w:tcPrChange>
          </w:tcPr>
          <w:p w14:paraId="7A5C616B" w14:textId="55ACC4BD" w:rsidR="00FB5044" w:rsidRDefault="00FB5044" w:rsidP="00A34644">
            <w:pPr>
              <w:tabs>
                <w:tab w:val="left" w:pos="1336"/>
              </w:tabs>
            </w:pPr>
            <w:r>
              <w:t>pumpRunning</w:t>
            </w:r>
          </w:p>
        </w:tc>
        <w:tc>
          <w:tcPr>
            <w:tcW w:w="6945" w:type="dxa"/>
            <w:tcPrChange w:id="250" w:author="David Taylor" w:date="2020-06-03T18:58:00Z">
              <w:tcPr>
                <w:tcW w:w="7087" w:type="dxa"/>
              </w:tcPr>
            </w:tcPrChange>
          </w:tcPr>
          <w:p w14:paraId="13C783FD" w14:textId="03741B20" w:rsidR="00FB5044" w:rsidRDefault="00FB5044" w:rsidP="00A34644">
            <w:pPr>
              <w:tabs>
                <w:tab w:val="left" w:pos="1336"/>
              </w:tabs>
            </w:pPr>
            <w:r>
              <w:t>0 = pump not running, 1 = pump running.</w:t>
            </w:r>
          </w:p>
        </w:tc>
      </w:tr>
      <w:tr w:rsidR="00FB5044" w14:paraId="7D85B850" w14:textId="77777777" w:rsidTr="004C1892">
        <w:tc>
          <w:tcPr>
            <w:tcW w:w="544" w:type="dxa"/>
            <w:tcPrChange w:id="251" w:author="David Taylor" w:date="2020-06-03T18:58:00Z">
              <w:tcPr>
                <w:tcW w:w="562" w:type="dxa"/>
              </w:tcPr>
            </w:tcPrChange>
          </w:tcPr>
          <w:p w14:paraId="10184C6A" w14:textId="0854F557" w:rsidR="00FB5044" w:rsidRDefault="00FB5044" w:rsidP="00A34644">
            <w:pPr>
              <w:tabs>
                <w:tab w:val="left" w:pos="1336"/>
              </w:tabs>
            </w:pPr>
            <w:r>
              <w:t>1</w:t>
            </w:r>
          </w:p>
        </w:tc>
        <w:tc>
          <w:tcPr>
            <w:tcW w:w="1861" w:type="dxa"/>
            <w:tcPrChange w:id="252" w:author="David Taylor" w:date="2020-06-03T18:58:00Z">
              <w:tcPr>
                <w:tcW w:w="1701" w:type="dxa"/>
              </w:tcPr>
            </w:tcPrChange>
          </w:tcPr>
          <w:p w14:paraId="670350A6" w14:textId="2CD71C50" w:rsidR="00FB5044" w:rsidRDefault="00FB5044" w:rsidP="00A34644">
            <w:pPr>
              <w:tabs>
                <w:tab w:val="left" w:pos="1336"/>
              </w:tabs>
            </w:pPr>
            <w:r>
              <w:t>boreLowLevel</w:t>
            </w:r>
          </w:p>
        </w:tc>
        <w:tc>
          <w:tcPr>
            <w:tcW w:w="6945" w:type="dxa"/>
            <w:tcPrChange w:id="253" w:author="David Taylor" w:date="2020-06-03T18:58:00Z">
              <w:tcPr>
                <w:tcW w:w="7087" w:type="dxa"/>
              </w:tcPr>
            </w:tcPrChange>
          </w:tcPr>
          <w:p w14:paraId="0F384A43" w14:textId="0A84D52B" w:rsidR="00FB5044" w:rsidRDefault="00FB5044" w:rsidP="00A34644">
            <w:pPr>
              <w:tabs>
                <w:tab w:val="left" w:pos="1336"/>
              </w:tabs>
            </w:pPr>
            <w:r>
              <w:t>1 = low input pressure, meaning the bore water level is low.</w:t>
            </w:r>
          </w:p>
        </w:tc>
      </w:tr>
      <w:tr w:rsidR="00FB5044" w14:paraId="6A64F4DB" w14:textId="77777777" w:rsidTr="004C1892">
        <w:tc>
          <w:tcPr>
            <w:tcW w:w="544" w:type="dxa"/>
            <w:tcPrChange w:id="254" w:author="David Taylor" w:date="2020-06-03T18:58:00Z">
              <w:tcPr>
                <w:tcW w:w="562" w:type="dxa"/>
              </w:tcPr>
            </w:tcPrChange>
          </w:tcPr>
          <w:p w14:paraId="0DFCDC50" w14:textId="3E54BCCF" w:rsidR="00FB5044" w:rsidRDefault="00FB5044" w:rsidP="00FB5044">
            <w:pPr>
              <w:tabs>
                <w:tab w:val="left" w:pos="1336"/>
              </w:tabs>
            </w:pPr>
            <w:r>
              <w:lastRenderedPageBreak/>
              <w:t>2</w:t>
            </w:r>
          </w:p>
        </w:tc>
        <w:tc>
          <w:tcPr>
            <w:tcW w:w="1861" w:type="dxa"/>
            <w:tcPrChange w:id="255" w:author="David Taylor" w:date="2020-06-03T18:58:00Z">
              <w:tcPr>
                <w:tcW w:w="1701" w:type="dxa"/>
              </w:tcPr>
            </w:tcPrChange>
          </w:tcPr>
          <w:p w14:paraId="1657503E" w14:textId="3DA0A5E6" w:rsidR="00FB5044" w:rsidRDefault="00FB5044" w:rsidP="00FB5044">
            <w:pPr>
              <w:tabs>
                <w:tab w:val="left" w:pos="1336"/>
              </w:tabs>
            </w:pPr>
            <w:r>
              <w:t>softStartFail</w:t>
            </w:r>
          </w:p>
        </w:tc>
        <w:tc>
          <w:tcPr>
            <w:tcW w:w="6945" w:type="dxa"/>
            <w:tcPrChange w:id="256" w:author="David Taylor" w:date="2020-06-03T18:58:00Z">
              <w:tcPr>
                <w:tcW w:w="7087" w:type="dxa"/>
              </w:tcPr>
            </w:tcPrChange>
          </w:tcPr>
          <w:p w14:paraId="389C974B" w14:textId="25B8281F" w:rsidR="00FB5044" w:rsidRDefault="006E6A5E" w:rsidP="00FB5044">
            <w:pPr>
              <w:tabs>
                <w:tab w:val="left" w:pos="1336"/>
              </w:tabs>
            </w:pPr>
            <w:r>
              <w:t>The pump is connected to a motor controller and this is probably a signal that the motor soft start feature is not working</w:t>
            </w:r>
            <w:r w:rsidR="00FB5044">
              <w:t>.</w:t>
            </w:r>
          </w:p>
        </w:tc>
      </w:tr>
      <w:tr w:rsidR="00FB5044" w14:paraId="5170BD88" w14:textId="77777777" w:rsidTr="004C1892">
        <w:tc>
          <w:tcPr>
            <w:tcW w:w="544" w:type="dxa"/>
            <w:tcPrChange w:id="257" w:author="David Taylor" w:date="2020-06-03T18:58:00Z">
              <w:tcPr>
                <w:tcW w:w="562" w:type="dxa"/>
              </w:tcPr>
            </w:tcPrChange>
          </w:tcPr>
          <w:p w14:paraId="3E1262E1" w14:textId="53DC1F80" w:rsidR="00FB5044" w:rsidRDefault="00FB5044" w:rsidP="00FB5044">
            <w:pPr>
              <w:tabs>
                <w:tab w:val="left" w:pos="1336"/>
              </w:tabs>
            </w:pPr>
            <w:r>
              <w:t>3</w:t>
            </w:r>
          </w:p>
        </w:tc>
        <w:tc>
          <w:tcPr>
            <w:tcW w:w="1861" w:type="dxa"/>
            <w:tcPrChange w:id="258" w:author="David Taylor" w:date="2020-06-03T18:58:00Z">
              <w:tcPr>
                <w:tcW w:w="1701" w:type="dxa"/>
              </w:tcPr>
            </w:tcPrChange>
          </w:tcPr>
          <w:p w14:paraId="6A021DA4" w14:textId="3D6BB61E" w:rsidR="00FB5044" w:rsidRDefault="00FB5044" w:rsidP="00FB5044">
            <w:pPr>
              <w:tabs>
                <w:tab w:val="left" w:pos="1336"/>
              </w:tabs>
            </w:pPr>
            <w:r>
              <w:t>pumpOverload</w:t>
            </w:r>
          </w:p>
        </w:tc>
        <w:tc>
          <w:tcPr>
            <w:tcW w:w="6945" w:type="dxa"/>
            <w:tcPrChange w:id="259" w:author="David Taylor" w:date="2020-06-03T18:58:00Z">
              <w:tcPr>
                <w:tcW w:w="7087" w:type="dxa"/>
              </w:tcPr>
            </w:tcPrChange>
          </w:tcPr>
          <w:p w14:paraId="62682C1A" w14:textId="1D3CDD77" w:rsidR="00FB5044" w:rsidRDefault="006E6A5E" w:rsidP="00FB5044">
            <w:pPr>
              <w:tabs>
                <w:tab w:val="left" w:pos="1336"/>
              </w:tabs>
            </w:pPr>
            <w:r>
              <w:t>This is probably another signal from the motor controller rather than the pump itself</w:t>
            </w:r>
            <w:r w:rsidR="00FB5044">
              <w:t>.</w:t>
            </w:r>
          </w:p>
        </w:tc>
      </w:tr>
      <w:tr w:rsidR="00FB5044" w14:paraId="2BCE522F" w14:textId="77777777" w:rsidTr="004C1892">
        <w:tc>
          <w:tcPr>
            <w:tcW w:w="544" w:type="dxa"/>
            <w:tcPrChange w:id="260" w:author="David Taylor" w:date="2020-06-03T18:58:00Z">
              <w:tcPr>
                <w:tcW w:w="562" w:type="dxa"/>
              </w:tcPr>
            </w:tcPrChange>
          </w:tcPr>
          <w:p w14:paraId="6D23ED4F" w14:textId="3EB14439" w:rsidR="00FB5044" w:rsidRDefault="00FB5044" w:rsidP="00FB5044">
            <w:pPr>
              <w:tabs>
                <w:tab w:val="left" w:pos="1336"/>
              </w:tabs>
            </w:pPr>
            <w:r>
              <w:t>4</w:t>
            </w:r>
          </w:p>
        </w:tc>
        <w:tc>
          <w:tcPr>
            <w:tcW w:w="1861" w:type="dxa"/>
            <w:tcPrChange w:id="261" w:author="David Taylor" w:date="2020-06-03T18:58:00Z">
              <w:tcPr>
                <w:tcW w:w="1701" w:type="dxa"/>
              </w:tcPr>
            </w:tcPrChange>
          </w:tcPr>
          <w:p w14:paraId="7465537F" w14:textId="1AD787AF" w:rsidR="00FB5044" w:rsidRDefault="00FB5044" w:rsidP="00FB5044">
            <w:pPr>
              <w:tabs>
                <w:tab w:val="left" w:pos="1336"/>
              </w:tabs>
            </w:pPr>
            <w:del w:id="262" w:author="David Taylor" w:date="2020-06-03T18:58:00Z">
              <w:r w:rsidDel="004C1892">
                <w:delText>tankHighLevel</w:delText>
              </w:r>
            </w:del>
            <w:ins w:id="263" w:author="David Taylor" w:date="2020-06-03T18:58:00Z">
              <w:r w:rsidR="004C1892">
                <w:t>controllerRestart</w:t>
              </w:r>
            </w:ins>
          </w:p>
        </w:tc>
        <w:tc>
          <w:tcPr>
            <w:tcW w:w="6945" w:type="dxa"/>
            <w:tcPrChange w:id="264" w:author="David Taylor" w:date="2020-06-03T18:58:00Z">
              <w:tcPr>
                <w:tcW w:w="7087" w:type="dxa"/>
              </w:tcPr>
            </w:tcPrChange>
          </w:tcPr>
          <w:p w14:paraId="1653E6EA" w14:textId="6F6CAD56" w:rsidR="00FB5044" w:rsidRDefault="00FB5044" w:rsidP="00FB5044">
            <w:pPr>
              <w:tabs>
                <w:tab w:val="left" w:pos="1336"/>
              </w:tabs>
            </w:pPr>
            <w:del w:id="265" w:author="David Taylor" w:date="2020-06-03T18:58:00Z">
              <w:r w:rsidDel="004C1892">
                <w:delText>I don’t think we can get this from the pump, but it’s on the control panel</w:delText>
              </w:r>
            </w:del>
            <w:ins w:id="266" w:author="David Taylor" w:date="2020-06-03T18:58:00Z">
              <w:r w:rsidR="004C1892">
                <w:t>This flag is set in the firs</w:t>
              </w:r>
            </w:ins>
            <w:ins w:id="267" w:author="David Taylor" w:date="2020-06-03T18:59:00Z">
              <w:r w:rsidR="004C1892">
                <w:t>t status message sent by the pump controller</w:t>
              </w:r>
            </w:ins>
            <w:r>
              <w:t>.</w:t>
            </w:r>
            <w:ins w:id="268" w:author="David Taylor" w:date="2020-06-03T18:59:00Z">
              <w:r w:rsidR="004C1892">
                <w:t xml:space="preserve"> It allows the server-side app(s) to track restarts.</w:t>
              </w:r>
            </w:ins>
          </w:p>
        </w:tc>
      </w:tr>
      <w:tr w:rsidR="00FB5044" w14:paraId="20A87737" w14:textId="77777777" w:rsidTr="004C1892">
        <w:tc>
          <w:tcPr>
            <w:tcW w:w="544" w:type="dxa"/>
            <w:tcPrChange w:id="269" w:author="David Taylor" w:date="2020-06-03T18:58:00Z">
              <w:tcPr>
                <w:tcW w:w="562" w:type="dxa"/>
              </w:tcPr>
            </w:tcPrChange>
          </w:tcPr>
          <w:p w14:paraId="2533B13D" w14:textId="31930691" w:rsidR="00FB5044" w:rsidRDefault="00FB5044" w:rsidP="00FB5044">
            <w:pPr>
              <w:tabs>
                <w:tab w:val="left" w:pos="1336"/>
              </w:tabs>
            </w:pPr>
            <w:r>
              <w:t>5</w:t>
            </w:r>
          </w:p>
        </w:tc>
        <w:tc>
          <w:tcPr>
            <w:tcW w:w="1861" w:type="dxa"/>
            <w:tcPrChange w:id="270" w:author="David Taylor" w:date="2020-06-03T18:58:00Z">
              <w:tcPr>
                <w:tcW w:w="1701" w:type="dxa"/>
              </w:tcPr>
            </w:tcPrChange>
          </w:tcPr>
          <w:p w14:paraId="549CBB8B" w14:textId="4DAD4D05" w:rsidR="00FB5044" w:rsidRDefault="00FB5044" w:rsidP="00FB5044">
            <w:pPr>
              <w:tabs>
                <w:tab w:val="left" w:pos="1336"/>
              </w:tabs>
            </w:pPr>
            <w:r>
              <w:t>highPressure</w:t>
            </w:r>
          </w:p>
        </w:tc>
        <w:tc>
          <w:tcPr>
            <w:tcW w:w="6945" w:type="dxa"/>
            <w:tcPrChange w:id="271" w:author="David Taylor" w:date="2020-06-03T18:58:00Z">
              <w:tcPr>
                <w:tcW w:w="7087" w:type="dxa"/>
              </w:tcPr>
            </w:tcPrChange>
          </w:tcPr>
          <w:p w14:paraId="4B2334AC" w14:textId="11DA6DFD" w:rsidR="00FB5044" w:rsidRDefault="00FB5044" w:rsidP="00FB5044">
            <w:pPr>
              <w:tabs>
                <w:tab w:val="left" w:pos="1336"/>
              </w:tabs>
            </w:pPr>
            <w:r>
              <w:t xml:space="preserve">1 = </w:t>
            </w:r>
            <w:ins w:id="272" w:author="David Taylor" w:date="2020-06-03T19:00:00Z">
              <w:r w:rsidR="004C1892">
                <w:t xml:space="preserve">The </w:t>
              </w:r>
            </w:ins>
            <w:r>
              <w:t xml:space="preserve">high pressure </w:t>
            </w:r>
            <w:ins w:id="273" w:author="David Taylor" w:date="2020-06-03T19:00:00Z">
              <w:r w:rsidR="004C1892">
                <w:t>sensor in th</w:t>
              </w:r>
            </w:ins>
            <w:ins w:id="274" w:author="David Taylor" w:date="2020-06-03T19:01:00Z">
              <w:r w:rsidR="004C1892">
                <w:t>e tank is showing the water level is high</w:t>
              </w:r>
            </w:ins>
            <w:del w:id="275" w:author="David Taylor" w:date="2020-06-03T19:01:00Z">
              <w:r w:rsidDel="004C1892">
                <w:delText>on the pump outlet side</w:delText>
              </w:r>
            </w:del>
            <w:r>
              <w:t>.</w:t>
            </w:r>
            <w:del w:id="276" w:author="David Taylor" w:date="2020-06-03T18:59:00Z">
              <w:r w:rsidDel="004C1892">
                <w:delText xml:space="preserve"> Don’t yet know if the pump stops itself with this condition.</w:delText>
              </w:r>
            </w:del>
          </w:p>
        </w:tc>
      </w:tr>
      <w:tr w:rsidR="00FB5044" w14:paraId="5416D5E3" w14:textId="77777777" w:rsidTr="004C1892">
        <w:tc>
          <w:tcPr>
            <w:tcW w:w="544" w:type="dxa"/>
            <w:tcPrChange w:id="277" w:author="David Taylor" w:date="2020-06-03T18:58:00Z">
              <w:tcPr>
                <w:tcW w:w="562" w:type="dxa"/>
              </w:tcPr>
            </w:tcPrChange>
          </w:tcPr>
          <w:p w14:paraId="79F22C74" w14:textId="706FA391" w:rsidR="00FB5044" w:rsidRDefault="00FB5044" w:rsidP="00FB5044">
            <w:pPr>
              <w:tabs>
                <w:tab w:val="left" w:pos="1336"/>
              </w:tabs>
            </w:pPr>
            <w:r>
              <w:t>6</w:t>
            </w:r>
          </w:p>
        </w:tc>
        <w:tc>
          <w:tcPr>
            <w:tcW w:w="1861" w:type="dxa"/>
            <w:tcPrChange w:id="278" w:author="David Taylor" w:date="2020-06-03T18:58:00Z">
              <w:tcPr>
                <w:tcW w:w="1701" w:type="dxa"/>
              </w:tcPr>
            </w:tcPrChange>
          </w:tcPr>
          <w:p w14:paraId="21057561" w14:textId="7AA7CEDA" w:rsidR="00FB5044" w:rsidRDefault="00FB5044" w:rsidP="00FB5044">
            <w:pPr>
              <w:tabs>
                <w:tab w:val="left" w:pos="1336"/>
              </w:tabs>
            </w:pPr>
            <w:r>
              <w:t>noFlow</w:t>
            </w:r>
          </w:p>
        </w:tc>
        <w:tc>
          <w:tcPr>
            <w:tcW w:w="6945" w:type="dxa"/>
            <w:tcPrChange w:id="279" w:author="David Taylor" w:date="2020-06-03T18:58:00Z">
              <w:tcPr>
                <w:tcW w:w="7087" w:type="dxa"/>
              </w:tcPr>
            </w:tcPrChange>
          </w:tcPr>
          <w:p w14:paraId="5AA0562D" w14:textId="63E0D0A2" w:rsidR="00FB5044" w:rsidRDefault="00FB5044" w:rsidP="00FB5044">
            <w:pPr>
              <w:tabs>
                <w:tab w:val="left" w:pos="1336"/>
              </w:tabs>
            </w:pPr>
            <w:r>
              <w:t>Don’t know.</w:t>
            </w:r>
          </w:p>
        </w:tc>
      </w:tr>
      <w:tr w:rsidR="00FB5044" w14:paraId="263E27FA" w14:textId="77777777" w:rsidTr="004C1892">
        <w:tc>
          <w:tcPr>
            <w:tcW w:w="544" w:type="dxa"/>
            <w:tcPrChange w:id="280" w:author="David Taylor" w:date="2020-06-03T18:58:00Z">
              <w:tcPr>
                <w:tcW w:w="562" w:type="dxa"/>
              </w:tcPr>
            </w:tcPrChange>
          </w:tcPr>
          <w:p w14:paraId="12202EF6" w14:textId="39905EF6" w:rsidR="00FB5044" w:rsidRDefault="00FB5044" w:rsidP="00FB5044">
            <w:pPr>
              <w:tabs>
                <w:tab w:val="left" w:pos="1336"/>
              </w:tabs>
            </w:pPr>
            <w:r>
              <w:t>7</w:t>
            </w:r>
          </w:p>
        </w:tc>
        <w:tc>
          <w:tcPr>
            <w:tcW w:w="1861" w:type="dxa"/>
            <w:tcPrChange w:id="281" w:author="David Taylor" w:date="2020-06-03T18:58:00Z">
              <w:tcPr>
                <w:tcW w:w="1701" w:type="dxa"/>
              </w:tcPr>
            </w:tcPrChange>
          </w:tcPr>
          <w:p w14:paraId="77B6590C" w14:textId="1CC5265C" w:rsidR="00FB5044" w:rsidRDefault="00FB5044" w:rsidP="00FB5044">
            <w:pPr>
              <w:tabs>
                <w:tab w:val="left" w:pos="1336"/>
              </w:tabs>
            </w:pPr>
            <w:r>
              <w:t>Reserved</w:t>
            </w:r>
          </w:p>
        </w:tc>
        <w:tc>
          <w:tcPr>
            <w:tcW w:w="6945" w:type="dxa"/>
            <w:tcPrChange w:id="282" w:author="David Taylor" w:date="2020-06-03T18:58:00Z">
              <w:tcPr>
                <w:tcW w:w="7087" w:type="dxa"/>
              </w:tcPr>
            </w:tcPrChange>
          </w:tcPr>
          <w:p w14:paraId="29831EB7" w14:textId="2DACC201" w:rsidR="00FB5044" w:rsidRDefault="00FB5044" w:rsidP="00FB5044">
            <w:pPr>
              <w:tabs>
                <w:tab w:val="left" w:pos="1336"/>
              </w:tabs>
            </w:pPr>
            <w:r>
              <w:t>Not used yet.</w:t>
            </w:r>
          </w:p>
        </w:tc>
      </w:tr>
    </w:tbl>
    <w:p w14:paraId="2B57C092" w14:textId="77777777" w:rsidR="00FB5044" w:rsidRDefault="00FB5044" w:rsidP="00A34644">
      <w:pPr>
        <w:tabs>
          <w:tab w:val="left" w:pos="1336"/>
        </w:tabs>
      </w:pPr>
    </w:p>
    <w:p w14:paraId="10759860" w14:textId="5B235A3D" w:rsidR="00DB6383" w:rsidRDefault="00FB5044" w:rsidP="00FB5044">
      <w:pPr>
        <w:pStyle w:val="Heading3"/>
      </w:pPr>
      <w:r>
        <w:t>Pump Controller control message</w:t>
      </w:r>
    </w:p>
    <w:p w14:paraId="31672497" w14:textId="347D0FD9" w:rsidR="00FB5044" w:rsidRDefault="00FB5044" w:rsidP="00A34644">
      <w:pPr>
        <w:tabs>
          <w:tab w:val="left" w:pos="1336"/>
        </w:tabs>
      </w:pPr>
    </w:p>
    <w:p w14:paraId="63FC7DFB" w14:textId="589898BF" w:rsidR="005804DD" w:rsidRDefault="005804DD" w:rsidP="00A34644">
      <w:pPr>
        <w:tabs>
          <w:tab w:val="left" w:pos="1336"/>
        </w:tabs>
        <w:rPr>
          <w:ins w:id="283" w:author="David Taylor" w:date="2020-06-03T19:02:00Z"/>
        </w:rPr>
      </w:pPr>
      <w:r>
        <w:t xml:space="preserve">The pump controller control message is sent from Thingsboard to the pump controller to switch the pump on or off. It is </w:t>
      </w:r>
      <w:ins w:id="284" w:author="David Taylor" w:date="2020-08-07T13:31:00Z">
        <w:r w:rsidR="00463D54">
          <w:t xml:space="preserve">one or three </w:t>
        </w:r>
      </w:ins>
      <w:del w:id="285" w:author="David Taylor" w:date="2020-08-07T13:31:00Z">
        <w:r w:rsidDel="00463D54">
          <w:delText xml:space="preserve">a single </w:delText>
        </w:r>
      </w:del>
      <w:r>
        <w:t>byte</w:t>
      </w:r>
      <w:ins w:id="286" w:author="David Taylor" w:date="2020-08-07T13:31:00Z">
        <w:r w:rsidR="00463D54">
          <w:t>s</w:t>
        </w:r>
      </w:ins>
      <w:ins w:id="287" w:author="David Taylor" w:date="2020-08-07T13:32:00Z">
        <w:r w:rsidR="00463D54">
          <w:t>. The first byte has</w:t>
        </w:r>
      </w:ins>
      <w:r>
        <w:t xml:space="preserve"> </w:t>
      </w:r>
      <w:del w:id="288" w:author="David Taylor" w:date="2020-08-07T13:32:00Z">
        <w:r w:rsidDel="00463D54">
          <w:delText xml:space="preserve">with </w:delText>
        </w:r>
      </w:del>
      <w:r>
        <w:t>the following bitflags, ordered starting with the least-significant byte.</w:t>
      </w:r>
    </w:p>
    <w:p w14:paraId="5BFBDAAF" w14:textId="2208CA72" w:rsidR="004C1892" w:rsidRDefault="004C1892" w:rsidP="00A34644">
      <w:pPr>
        <w:tabs>
          <w:tab w:val="left" w:pos="1336"/>
        </w:tabs>
      </w:pPr>
      <w:ins w:id="289" w:author="David Taylor" w:date="2020-06-03T19:02:00Z">
        <w:r>
          <w:t>There will probably be another bit flag to signal a timeout value follows the message byte. We have not implemented that yet.</w:t>
        </w:r>
      </w:ins>
    </w:p>
    <w:tbl>
      <w:tblPr>
        <w:tblStyle w:val="TableGrid"/>
        <w:tblW w:w="0" w:type="auto"/>
        <w:tblLook w:val="04A0" w:firstRow="1" w:lastRow="0" w:firstColumn="1" w:lastColumn="0" w:noHBand="0" w:noVBand="1"/>
      </w:tblPr>
      <w:tblGrid>
        <w:gridCol w:w="562"/>
        <w:gridCol w:w="1701"/>
        <w:gridCol w:w="7087"/>
      </w:tblGrid>
      <w:tr w:rsidR="005804DD" w14:paraId="11AAFBF4" w14:textId="77777777" w:rsidTr="00033D6A">
        <w:tc>
          <w:tcPr>
            <w:tcW w:w="562" w:type="dxa"/>
          </w:tcPr>
          <w:p w14:paraId="1DDC0633" w14:textId="77777777" w:rsidR="005804DD" w:rsidRDefault="005804DD" w:rsidP="00033D6A">
            <w:pPr>
              <w:tabs>
                <w:tab w:val="left" w:pos="1336"/>
              </w:tabs>
            </w:pPr>
            <w:r>
              <w:t>Bit</w:t>
            </w:r>
          </w:p>
        </w:tc>
        <w:tc>
          <w:tcPr>
            <w:tcW w:w="1701" w:type="dxa"/>
          </w:tcPr>
          <w:p w14:paraId="1CE696F0" w14:textId="77777777" w:rsidR="005804DD" w:rsidRDefault="005804DD" w:rsidP="00033D6A">
            <w:pPr>
              <w:tabs>
                <w:tab w:val="left" w:pos="1336"/>
              </w:tabs>
            </w:pPr>
            <w:r>
              <w:t>Flag</w:t>
            </w:r>
          </w:p>
        </w:tc>
        <w:tc>
          <w:tcPr>
            <w:tcW w:w="7087" w:type="dxa"/>
          </w:tcPr>
          <w:p w14:paraId="553948CE" w14:textId="77777777" w:rsidR="005804DD" w:rsidRDefault="005804DD" w:rsidP="00033D6A">
            <w:pPr>
              <w:tabs>
                <w:tab w:val="left" w:pos="1336"/>
              </w:tabs>
            </w:pPr>
            <w:r>
              <w:t>Description</w:t>
            </w:r>
          </w:p>
        </w:tc>
      </w:tr>
      <w:tr w:rsidR="005804DD" w14:paraId="5E0D9140" w14:textId="77777777" w:rsidTr="00033D6A">
        <w:tc>
          <w:tcPr>
            <w:tcW w:w="562" w:type="dxa"/>
          </w:tcPr>
          <w:p w14:paraId="67906F71" w14:textId="77777777" w:rsidR="005804DD" w:rsidRDefault="005804DD" w:rsidP="00033D6A">
            <w:pPr>
              <w:tabs>
                <w:tab w:val="left" w:pos="1336"/>
              </w:tabs>
            </w:pPr>
            <w:r>
              <w:t>0</w:t>
            </w:r>
          </w:p>
        </w:tc>
        <w:tc>
          <w:tcPr>
            <w:tcW w:w="1701" w:type="dxa"/>
          </w:tcPr>
          <w:p w14:paraId="2B103DE9" w14:textId="707B2AC8" w:rsidR="005804DD" w:rsidRDefault="005804DD" w:rsidP="00033D6A">
            <w:pPr>
              <w:tabs>
                <w:tab w:val="left" w:pos="1336"/>
              </w:tabs>
            </w:pPr>
            <w:r>
              <w:t>pumpState</w:t>
            </w:r>
          </w:p>
        </w:tc>
        <w:tc>
          <w:tcPr>
            <w:tcW w:w="7087" w:type="dxa"/>
          </w:tcPr>
          <w:p w14:paraId="2923D0CA" w14:textId="2B2C82FB" w:rsidR="005804DD" w:rsidRDefault="005804DD" w:rsidP="00033D6A">
            <w:pPr>
              <w:tabs>
                <w:tab w:val="left" w:pos="1336"/>
              </w:tabs>
            </w:pPr>
            <w:r>
              <w:t>0 = stop pump, 1 = start pump.</w:t>
            </w:r>
          </w:p>
        </w:tc>
      </w:tr>
      <w:tr w:rsidR="00463D54" w14:paraId="17A57D58" w14:textId="77777777" w:rsidTr="00033D6A">
        <w:trPr>
          <w:ins w:id="290" w:author="David Taylor" w:date="2020-08-07T13:32:00Z"/>
        </w:trPr>
        <w:tc>
          <w:tcPr>
            <w:tcW w:w="562" w:type="dxa"/>
          </w:tcPr>
          <w:p w14:paraId="3212C9F2" w14:textId="42C6501E" w:rsidR="00463D54" w:rsidRDefault="00463D54" w:rsidP="00033D6A">
            <w:pPr>
              <w:tabs>
                <w:tab w:val="left" w:pos="1336"/>
              </w:tabs>
              <w:rPr>
                <w:ins w:id="291" w:author="David Taylor" w:date="2020-08-07T13:32:00Z"/>
              </w:rPr>
            </w:pPr>
            <w:ins w:id="292" w:author="David Taylor" w:date="2020-08-07T13:32:00Z">
              <w:r>
                <w:t>1</w:t>
              </w:r>
            </w:ins>
          </w:p>
        </w:tc>
        <w:tc>
          <w:tcPr>
            <w:tcW w:w="1701" w:type="dxa"/>
          </w:tcPr>
          <w:p w14:paraId="15DA1678" w14:textId="5ECBB9FD" w:rsidR="00463D54" w:rsidRDefault="00463D54" w:rsidP="00033D6A">
            <w:pPr>
              <w:tabs>
                <w:tab w:val="left" w:pos="1336"/>
              </w:tabs>
              <w:rPr>
                <w:ins w:id="293" w:author="David Taylor" w:date="2020-08-07T13:32:00Z"/>
              </w:rPr>
            </w:pPr>
            <w:ins w:id="294" w:author="David Taylor" w:date="2020-08-07T13:32:00Z">
              <w:r>
                <w:t>timeout</w:t>
              </w:r>
            </w:ins>
          </w:p>
        </w:tc>
        <w:tc>
          <w:tcPr>
            <w:tcW w:w="7087" w:type="dxa"/>
          </w:tcPr>
          <w:p w14:paraId="0C6EBFAA" w14:textId="77777777" w:rsidR="00463D54" w:rsidRDefault="00463D54" w:rsidP="00033D6A">
            <w:pPr>
              <w:tabs>
                <w:tab w:val="left" w:pos="1336"/>
              </w:tabs>
              <w:rPr>
                <w:ins w:id="295" w:author="David Taylor" w:date="2020-08-07T13:34:00Z"/>
              </w:rPr>
            </w:pPr>
            <w:ins w:id="296" w:author="David Taylor" w:date="2020-08-07T13:34:00Z">
              <w:r>
                <w:t>This flag is only valid when pumpState = 1.</w:t>
              </w:r>
            </w:ins>
          </w:p>
          <w:p w14:paraId="651B51A2" w14:textId="77777777" w:rsidR="00463D54" w:rsidRDefault="00463D54" w:rsidP="00033D6A">
            <w:pPr>
              <w:tabs>
                <w:tab w:val="left" w:pos="1336"/>
              </w:tabs>
              <w:rPr>
                <w:ins w:id="297" w:author="David Taylor" w:date="2020-08-07T13:34:00Z"/>
              </w:rPr>
            </w:pPr>
            <w:ins w:id="298" w:author="David Taylor" w:date="2020-08-07T13:34:00Z">
              <w:r>
                <w:t>0 = no timeout, 1 = timeout follows in next two bytes.</w:t>
              </w:r>
            </w:ins>
          </w:p>
          <w:p w14:paraId="6A9CACFE" w14:textId="5C9BAFCB" w:rsidR="00463D54" w:rsidRDefault="00463D54" w:rsidP="00033D6A">
            <w:pPr>
              <w:tabs>
                <w:tab w:val="left" w:pos="1336"/>
              </w:tabs>
              <w:rPr>
                <w:ins w:id="299" w:author="David Taylor" w:date="2020-08-07T13:32:00Z"/>
              </w:rPr>
            </w:pPr>
            <w:ins w:id="300" w:author="David Taylor" w:date="2020-08-07T13:34:00Z">
              <w:r>
                <w:t xml:space="preserve">The timeout is a 16-bit unsigned integer with the most significant byte first. It is interpreted as </w:t>
              </w:r>
            </w:ins>
            <w:ins w:id="301" w:author="David Taylor" w:date="2020-08-07T13:38:00Z">
              <w:r>
                <w:t>minutes</w:t>
              </w:r>
            </w:ins>
            <w:ins w:id="302" w:author="David Taylor" w:date="2020-08-07T13:35:00Z">
              <w:r>
                <w:t>.</w:t>
              </w:r>
            </w:ins>
          </w:p>
        </w:tc>
      </w:tr>
      <w:tr w:rsidR="005804DD" w14:paraId="6B4FC7A2" w14:textId="77777777" w:rsidTr="00033D6A">
        <w:tc>
          <w:tcPr>
            <w:tcW w:w="562" w:type="dxa"/>
          </w:tcPr>
          <w:p w14:paraId="498A231C" w14:textId="41BC28E3" w:rsidR="005804DD" w:rsidRDefault="00463D54" w:rsidP="00033D6A">
            <w:pPr>
              <w:tabs>
                <w:tab w:val="left" w:pos="1336"/>
              </w:tabs>
            </w:pPr>
            <w:ins w:id="303" w:author="David Taylor" w:date="2020-08-07T13:32:00Z">
              <w:r>
                <w:t>2</w:t>
              </w:r>
            </w:ins>
            <w:del w:id="304" w:author="David Taylor" w:date="2020-08-07T13:32:00Z">
              <w:r w:rsidR="005804DD" w:rsidDel="00463D54">
                <w:delText>1</w:delText>
              </w:r>
            </w:del>
            <w:r w:rsidR="005804DD">
              <w:t>-7</w:t>
            </w:r>
          </w:p>
        </w:tc>
        <w:tc>
          <w:tcPr>
            <w:tcW w:w="1701" w:type="dxa"/>
          </w:tcPr>
          <w:p w14:paraId="5371C15D" w14:textId="1164A8CD" w:rsidR="005804DD" w:rsidRDefault="005804DD" w:rsidP="00033D6A">
            <w:pPr>
              <w:tabs>
                <w:tab w:val="left" w:pos="1336"/>
              </w:tabs>
            </w:pPr>
            <w:r>
              <w:t>Reserved</w:t>
            </w:r>
          </w:p>
        </w:tc>
        <w:tc>
          <w:tcPr>
            <w:tcW w:w="7087" w:type="dxa"/>
          </w:tcPr>
          <w:p w14:paraId="4E13DE9B" w14:textId="4F17EB17" w:rsidR="005804DD" w:rsidRDefault="005804DD" w:rsidP="00033D6A">
            <w:pPr>
              <w:tabs>
                <w:tab w:val="left" w:pos="1336"/>
              </w:tabs>
            </w:pPr>
            <w:r>
              <w:t>Not used yet.</w:t>
            </w:r>
          </w:p>
        </w:tc>
      </w:tr>
    </w:tbl>
    <w:p w14:paraId="29D2D27A" w14:textId="146E8300" w:rsidR="005804DD" w:rsidRDefault="005804DD" w:rsidP="00A34644">
      <w:pPr>
        <w:tabs>
          <w:tab w:val="left" w:pos="1336"/>
        </w:tabs>
        <w:rPr>
          <w:ins w:id="305" w:author="David Taylor" w:date="2020-08-07T13:35:00Z"/>
        </w:rPr>
      </w:pPr>
    </w:p>
    <w:p w14:paraId="6EA44D78" w14:textId="11179591" w:rsidR="00463D54" w:rsidRDefault="00463D54" w:rsidP="00A34644">
      <w:pPr>
        <w:tabs>
          <w:tab w:val="left" w:pos="1336"/>
        </w:tabs>
        <w:rPr>
          <w:ins w:id="306" w:author="David Taylor" w:date="2020-08-07T13:35:00Z"/>
        </w:rPr>
      </w:pPr>
      <w:ins w:id="307" w:author="David Taylor" w:date="2020-08-07T13:35:00Z">
        <w:r>
          <w:t>Example messages:</w:t>
        </w:r>
      </w:ins>
    </w:p>
    <w:p w14:paraId="72D147CB" w14:textId="3CF37F89" w:rsidR="00463D54" w:rsidDel="00463D54" w:rsidRDefault="00463D54" w:rsidP="00A34644">
      <w:pPr>
        <w:tabs>
          <w:tab w:val="left" w:pos="1336"/>
        </w:tabs>
        <w:rPr>
          <w:del w:id="308" w:author="David Taylor" w:date="2020-08-07T13:39:00Z"/>
        </w:rPr>
      </w:pPr>
      <w:ins w:id="309" w:author="David Taylor" w:date="2020-08-07T13:35:00Z">
        <w:r>
          <w:t>0x00</w:t>
        </w:r>
      </w:ins>
      <w:ins w:id="310" w:author="David Taylor" w:date="2020-08-07T13:37:00Z">
        <w:r>
          <w:tab/>
        </w:r>
        <w:r>
          <w:tab/>
        </w:r>
        <w:r>
          <w:tab/>
          <w:t>Switch pump off.</w:t>
        </w:r>
      </w:ins>
      <w:ins w:id="311" w:author="David Taylor" w:date="2020-08-07T13:39:00Z">
        <w:r>
          <w:br/>
        </w:r>
      </w:ins>
      <w:ins w:id="312" w:author="David Taylor" w:date="2020-08-07T13:35:00Z">
        <w:r>
          <w:t>0x01</w:t>
        </w:r>
      </w:ins>
      <w:ins w:id="313" w:author="David Taylor" w:date="2020-08-07T13:37:00Z">
        <w:r>
          <w:tab/>
        </w:r>
        <w:r>
          <w:tab/>
        </w:r>
        <w:r>
          <w:tab/>
          <w:t>Switch pump on, no timeout.</w:t>
        </w:r>
      </w:ins>
      <w:ins w:id="314" w:author="David Taylor" w:date="2020-08-07T13:39:00Z">
        <w:r>
          <w:br/>
        </w:r>
      </w:ins>
      <w:ins w:id="315" w:author="David Taylor" w:date="2020-08-07T13:35:00Z">
        <w:r>
          <w:t>0x03 0x00 0x78</w:t>
        </w:r>
      </w:ins>
      <w:ins w:id="316" w:author="David Taylor" w:date="2020-08-07T13:37:00Z">
        <w:r>
          <w:tab/>
        </w:r>
        <w:r>
          <w:tab/>
        </w:r>
        <w:r>
          <w:tab/>
          <w:t>Switch p</w:t>
        </w:r>
      </w:ins>
      <w:ins w:id="317" w:author="David Taylor" w:date="2020-08-07T13:38:00Z">
        <w:r>
          <w:t>u</w:t>
        </w:r>
      </w:ins>
      <w:ins w:id="318" w:author="David Taylor" w:date="2020-08-07T13:37:00Z">
        <w:r>
          <w:t xml:space="preserve">mp on, </w:t>
        </w:r>
      </w:ins>
      <w:ins w:id="319" w:author="David Taylor" w:date="2020-08-07T13:39:00Z">
        <w:r>
          <w:t xml:space="preserve">switch it off in </w:t>
        </w:r>
      </w:ins>
      <w:ins w:id="320" w:author="David Taylor" w:date="2020-08-07T13:37:00Z">
        <w:r>
          <w:t>120 minutes</w:t>
        </w:r>
      </w:ins>
      <w:ins w:id="321" w:author="David Taylor" w:date="2020-08-07T13:39:00Z">
        <w:r>
          <w:t xml:space="preserve"> if it is still running</w:t>
        </w:r>
      </w:ins>
      <w:ins w:id="322" w:author="David Taylor" w:date="2020-08-07T13:37:00Z">
        <w:r>
          <w:t>.</w:t>
        </w:r>
      </w:ins>
      <w:ins w:id="323" w:author="David Taylor" w:date="2020-08-07T13:39:00Z">
        <w:r>
          <w:br/>
        </w:r>
      </w:ins>
      <w:ins w:id="324" w:author="David Taylor" w:date="2020-08-07T13:36:00Z">
        <w:r>
          <w:t>0x03 0x01 0x0E</w:t>
        </w:r>
      </w:ins>
      <w:ins w:id="325" w:author="David Taylor" w:date="2020-08-07T13:39:00Z">
        <w:r>
          <w:tab/>
        </w:r>
        <w:r>
          <w:tab/>
        </w:r>
        <w:r>
          <w:tab/>
          <w:t>Switch pump on, switch it off in 270 minutes if it is still running.</w:t>
        </w:r>
      </w:ins>
    </w:p>
    <w:p w14:paraId="06572AA8" w14:textId="590C249B" w:rsidR="00E25E2E" w:rsidRDefault="00E25E2E">
      <w:pPr>
        <w:tabs>
          <w:tab w:val="left" w:pos="1336"/>
        </w:tabs>
        <w:pPrChange w:id="326" w:author="David Taylor" w:date="2020-08-07T13:39:00Z">
          <w:pPr>
            <w:widowControl/>
            <w:spacing w:line="240" w:lineRule="auto"/>
          </w:pPr>
        </w:pPrChange>
      </w:pPr>
      <w:r>
        <w:br w:type="page"/>
      </w:r>
    </w:p>
    <w:p w14:paraId="37CC1660" w14:textId="04ABDDE1" w:rsidR="00E25E2E" w:rsidRDefault="00E25E2E" w:rsidP="00E25E2E">
      <w:pPr>
        <w:pStyle w:val="Heading1"/>
      </w:pPr>
      <w:r>
        <w:lastRenderedPageBreak/>
        <w:t>Subsystem Descriptions</w:t>
      </w:r>
    </w:p>
    <w:p w14:paraId="4B3F0DE8" w14:textId="7A30AE38" w:rsidR="00E25E2E" w:rsidRDefault="00E25E2E" w:rsidP="00A34644">
      <w:pPr>
        <w:tabs>
          <w:tab w:val="left" w:pos="1336"/>
        </w:tabs>
      </w:pPr>
      <w:r>
        <w:t>This section describes each of the subsystems involved in the Bore Pump Control project.</w:t>
      </w:r>
    </w:p>
    <w:p w14:paraId="63C63115" w14:textId="4F501C5C" w:rsidR="00E25E2E" w:rsidRDefault="00E25E2E" w:rsidP="00E25E2E">
      <w:pPr>
        <w:pStyle w:val="Heading2"/>
      </w:pPr>
      <w:r>
        <w:t>The Things Network</w:t>
      </w:r>
    </w:p>
    <w:p w14:paraId="55A8A539" w14:textId="38988172" w:rsidR="00191323" w:rsidRDefault="00E25E2E" w:rsidP="00A34644">
      <w:pPr>
        <w:tabs>
          <w:tab w:val="left" w:pos="1336"/>
        </w:tabs>
      </w:pPr>
      <w:r>
        <w:t xml:space="preserve">The Things </w:t>
      </w:r>
      <w:r w:rsidR="00191323">
        <w:t>N</w:t>
      </w:r>
      <w:r>
        <w:t>etwork is a cloud-based gateway that allows messages to be routed between LoRaWAN gateways and traditional server-side applications. It is essentially a message conversion and routing engine. It allows the user to define message conversion and validation functions so message</w:t>
      </w:r>
      <w:r w:rsidR="00191323">
        <w:t xml:space="preserve"> payloads </w:t>
      </w:r>
      <w:r>
        <w:t xml:space="preserve">can be </w:t>
      </w:r>
      <w:r w:rsidR="00191323">
        <w:t>converted between json and binary formats, or it can just accept/transmit the binary payload, wrapped in a json object with other metadata such as device ids, timestamps, etc.</w:t>
      </w:r>
    </w:p>
    <w:p w14:paraId="6E404AE3" w14:textId="74EF47F4" w:rsidR="00191323" w:rsidRDefault="00191323" w:rsidP="00A34644">
      <w:pPr>
        <w:tabs>
          <w:tab w:val="left" w:pos="1336"/>
        </w:tabs>
        <w:rPr>
          <w:ins w:id="327" w:author="David Taylor" w:date="2020-05-22T10:35:00Z"/>
        </w:rPr>
      </w:pPr>
      <w:r>
        <w:t>The Things Network does not play any application level role in the Bore Pump Control project – it is only used to get messages from and to the edge devices – the tank level sensor and the bore pump controller.</w:t>
      </w:r>
    </w:p>
    <w:p w14:paraId="1AA84298" w14:textId="7233E9C3" w:rsidR="00742FC6" w:rsidRPr="009C3117" w:rsidRDefault="00742FC6">
      <w:pPr>
        <w:pStyle w:val="Heading2"/>
        <w:rPr>
          <w:ins w:id="328" w:author="David Taylor" w:date="2020-05-22T10:35:00Z"/>
        </w:rPr>
        <w:pPrChange w:id="329" w:author="David Taylor" w:date="2020-05-22T10:36:00Z">
          <w:pPr>
            <w:tabs>
              <w:tab w:val="left" w:pos="1336"/>
            </w:tabs>
          </w:pPr>
        </w:pPrChange>
      </w:pPr>
      <w:ins w:id="330" w:author="David Taylor" w:date="2020-05-22T10:35:00Z">
        <w:r w:rsidRPr="009C3117">
          <w:t>DPI MQTT Router</w:t>
        </w:r>
      </w:ins>
    </w:p>
    <w:p w14:paraId="4C9BE53C" w14:textId="140909B3" w:rsidR="00742FC6" w:rsidRDefault="00742FC6" w:rsidP="00A34644">
      <w:pPr>
        <w:tabs>
          <w:tab w:val="left" w:pos="1336"/>
        </w:tabs>
      </w:pPr>
      <w:ins w:id="331" w:author="David Taylor" w:date="2020-05-22T10:36:00Z">
        <w:r>
          <w:t xml:space="preserve">Both The Things Network and Thingsboard use MQTT for sending and receiving messages. For telemetry messages – ie uplink messages from nodes </w:t>
        </w:r>
      </w:ins>
      <w:ins w:id="332" w:author="David Taylor" w:date="2020-05-22T10:37:00Z">
        <w:r>
          <w:t>–</w:t>
        </w:r>
      </w:ins>
      <w:ins w:id="333" w:author="David Taylor" w:date="2020-05-22T10:36:00Z">
        <w:r>
          <w:t xml:space="preserve"> </w:t>
        </w:r>
      </w:ins>
      <w:ins w:id="334" w:author="David Taylor" w:date="2020-05-22T10:37:00Z">
        <w:r>
          <w:t xml:space="preserve">The Things Network publishes them to an MQTT queue </w:t>
        </w:r>
      </w:ins>
      <w:ins w:id="335" w:author="David Taylor" w:date="2020-05-22T10:38:00Z">
        <w:r>
          <w:t xml:space="preserve">in its internal broker </w:t>
        </w:r>
      </w:ins>
      <w:ins w:id="336" w:author="David Taylor" w:date="2020-05-22T10:37:00Z">
        <w:r>
          <w:t xml:space="preserve">from which they can be read. Thingsboard requires </w:t>
        </w:r>
      </w:ins>
      <w:ins w:id="337" w:author="David Taylor" w:date="2020-05-22T10:38:00Z">
        <w:r>
          <w:t xml:space="preserve">incoming </w:t>
        </w:r>
      </w:ins>
      <w:ins w:id="338" w:author="David Taylor" w:date="2020-05-22T10:37:00Z">
        <w:r>
          <w:t>telemetry messages to be published to an MQTT queue</w:t>
        </w:r>
      </w:ins>
      <w:ins w:id="339" w:author="David Taylor" w:date="2020-05-22T10:38:00Z">
        <w:r>
          <w:t xml:space="preserve"> in its internal broker. The DPI MQTT Router</w:t>
        </w:r>
      </w:ins>
      <w:ins w:id="340" w:author="David Taylor" w:date="2020-05-22T10:59:00Z">
        <w:r w:rsidR="006E4E74">
          <w:t xml:space="preserve"> is a “middleman” written by DPI that</w:t>
        </w:r>
      </w:ins>
      <w:ins w:id="341" w:author="David Taylor" w:date="2020-05-22T10:38:00Z">
        <w:r>
          <w:t xml:space="preserve"> listens for messages published to The Thi</w:t>
        </w:r>
      </w:ins>
      <w:ins w:id="342" w:author="David Taylor" w:date="2020-05-22T10:39:00Z">
        <w:r>
          <w:t>ngs Network broker and publishes them to the Thingsboard broker.</w:t>
        </w:r>
      </w:ins>
    </w:p>
    <w:p w14:paraId="2FCA2415" w14:textId="580567B8" w:rsidR="00191323" w:rsidRDefault="00191323" w:rsidP="00191323">
      <w:pPr>
        <w:pStyle w:val="Heading2"/>
      </w:pPr>
      <w:r>
        <w:t>Thingsboard Rules Engine</w:t>
      </w:r>
    </w:p>
    <w:p w14:paraId="2AAA6889" w14:textId="4DAAC9DB" w:rsidR="00191323" w:rsidRDefault="00191323" w:rsidP="00A34644">
      <w:pPr>
        <w:tabs>
          <w:tab w:val="left" w:pos="1336"/>
        </w:tabs>
      </w:pPr>
      <w:r>
        <w:t xml:space="preserve">The Thingsboard </w:t>
      </w:r>
      <w:r w:rsidR="00087289">
        <w:t>r</w:t>
      </w:r>
      <w:r>
        <w:t xml:space="preserve">ules </w:t>
      </w:r>
      <w:r w:rsidR="00087289">
        <w:t>e</w:t>
      </w:r>
      <w:r>
        <w:t>ngine runs messages through a series of rules chains to record, transform, or otherwise act on those messages. Examples of actions are “record telemetry to database”, “send a message to device”, “raise an alarm”, “get device attribute values”.</w:t>
      </w:r>
    </w:p>
    <w:p w14:paraId="4037EC63" w14:textId="5A7789C1" w:rsidR="00191323" w:rsidRDefault="00191323" w:rsidP="00A34644">
      <w:pPr>
        <w:tabs>
          <w:tab w:val="left" w:pos="1336"/>
        </w:tabs>
      </w:pPr>
      <w:r>
        <w:t>One rule chain can call another, forwarding the current message into the new rule chain. This allows business logic to be separated into discrete rules chains, analogous to functions in a normal programming environment. This also allows the ‘root rule chain’ that is invoked for every message to be kept relatively simple</w:t>
      </w:r>
      <w:ins w:id="343" w:author="David Taylor" w:date="2020-05-22T10:34:00Z">
        <w:r w:rsidR="005E1654">
          <w:t xml:space="preserve"> by </w:t>
        </w:r>
      </w:ins>
      <w:ins w:id="344" w:author="David Taylor" w:date="2020-05-22T10:35:00Z">
        <w:r w:rsidR="0029458B">
          <w:t xml:space="preserve">moving </w:t>
        </w:r>
      </w:ins>
      <w:ins w:id="345" w:author="David Taylor" w:date="2020-05-22T10:34:00Z">
        <w:r w:rsidR="005E1654">
          <w:t>complicated chains of logic into separate rule chains</w:t>
        </w:r>
      </w:ins>
      <w:r>
        <w:t>.</w:t>
      </w:r>
    </w:p>
    <w:p w14:paraId="2774E03B" w14:textId="103E129E" w:rsidR="00087289" w:rsidRDefault="00087289" w:rsidP="00087289">
      <w:pPr>
        <w:pStyle w:val="Heading2"/>
      </w:pPr>
      <w:r>
        <w:t>Thingsboard Dashboard Engine</w:t>
      </w:r>
    </w:p>
    <w:p w14:paraId="2C9FC7CA" w14:textId="60B09206" w:rsidR="0020665B" w:rsidRDefault="00087289" w:rsidP="00A34644">
      <w:pPr>
        <w:tabs>
          <w:tab w:val="left" w:pos="1336"/>
        </w:tabs>
      </w:pPr>
      <w:r>
        <w:t>The Thingsboard dashboard engine allows developers to create dashboards using various ‘widgets’ that can present information received from devices and can be used to initiate the transmission of a message to a device</w:t>
      </w:r>
      <w:r w:rsidR="0020665B">
        <w:t>.</w:t>
      </w:r>
    </w:p>
    <w:p w14:paraId="563F7AD4" w14:textId="7D7E3348" w:rsidR="0020665B" w:rsidRDefault="0020665B" w:rsidP="0020665B">
      <w:pPr>
        <w:pStyle w:val="Heading2"/>
      </w:pPr>
      <w:r>
        <w:t>The Pump Controller</w:t>
      </w:r>
    </w:p>
    <w:p w14:paraId="79A285AB" w14:textId="461EFA62" w:rsidR="00952803" w:rsidRDefault="0020665B" w:rsidP="00A34644">
      <w:pPr>
        <w:tabs>
          <w:tab w:val="left" w:pos="1336"/>
        </w:tabs>
      </w:pPr>
      <w:r>
        <w:t>The Pump Controller is a</w:t>
      </w:r>
      <w:r w:rsidR="00952803">
        <w:t>n embedded controller that reads the state of the bore pump via the Pump I/O Board and reports this status to the server-side application for analysis and presentation to the user. It also listens for requests from the server-side application to switch the pump on or off based upon business rules evaluated in the Thingsboard rules engine.</w:t>
      </w:r>
    </w:p>
    <w:p w14:paraId="688DB2D9" w14:textId="6720207C" w:rsidR="00952803" w:rsidRDefault="00952803" w:rsidP="00952803">
      <w:pPr>
        <w:pStyle w:val="Heading2"/>
      </w:pPr>
      <w:r>
        <w:lastRenderedPageBreak/>
        <w:t>The Pump I/O Board</w:t>
      </w:r>
    </w:p>
    <w:p w14:paraId="568B2C2F" w14:textId="7A4C4C7F" w:rsidR="00952803" w:rsidRDefault="00952803" w:rsidP="00A34644">
      <w:pPr>
        <w:tabs>
          <w:tab w:val="left" w:pos="1336"/>
        </w:tabs>
      </w:pPr>
      <w:r>
        <w:t>The pump I/O board is an interface between the pump controller and the actual bore pump and its related electronics. It translates the various status signals to a digital on/off signal suitable for the bore pump controller to read</w:t>
      </w:r>
      <w:r w:rsidR="00105275">
        <w:t xml:space="preserve">. It also </w:t>
      </w:r>
      <w:r>
        <w:t>translates the output signal from the bore pump controller to switch the pump on or off to the required actions to make this happen.</w:t>
      </w:r>
    </w:p>
    <w:p w14:paraId="38A51B81" w14:textId="3FEB755A" w:rsidR="00952803" w:rsidRDefault="00952803" w:rsidP="00A34644">
      <w:pPr>
        <w:tabs>
          <w:tab w:val="left" w:pos="1336"/>
        </w:tabs>
        <w:rPr>
          <w:ins w:id="346" w:author="David Taylor" w:date="2020-05-22T11:05:00Z"/>
        </w:rPr>
      </w:pPr>
      <w:r>
        <w:t>We have very little information on this subsystem or how it will work so the above is our working assumptions at present.</w:t>
      </w:r>
      <w:r w:rsidR="00B71984">
        <w:t xml:space="preserve"> It is abstracted behind the PumpIO class in the pump controller firmware.</w:t>
      </w:r>
    </w:p>
    <w:p w14:paraId="4701DCB4" w14:textId="02023CBA" w:rsidR="002E1AC5" w:rsidRDefault="00125F33">
      <w:pPr>
        <w:pStyle w:val="Heading2"/>
        <w:rPr>
          <w:ins w:id="347" w:author="David Taylor" w:date="2020-06-03T19:03:00Z"/>
        </w:rPr>
        <w:pPrChange w:id="348" w:author="David Taylor" w:date="2020-06-03T19:03:00Z">
          <w:pPr>
            <w:tabs>
              <w:tab w:val="left" w:pos="1336"/>
            </w:tabs>
          </w:pPr>
        </w:pPrChange>
      </w:pPr>
      <w:ins w:id="349" w:author="David Taylor" w:date="2020-06-03T19:03:00Z">
        <w:r>
          <w:t>High Pressure Sensor</w:t>
        </w:r>
      </w:ins>
    </w:p>
    <w:p w14:paraId="2AE05708" w14:textId="2D668246" w:rsidR="00125F33" w:rsidRDefault="00125F33" w:rsidP="00A34644">
      <w:pPr>
        <w:tabs>
          <w:tab w:val="left" w:pos="1336"/>
        </w:tabs>
        <w:rPr>
          <w:ins w:id="350" w:author="David Taylor" w:date="2020-05-22T11:05:00Z"/>
        </w:rPr>
      </w:pPr>
      <w:ins w:id="351" w:author="David Taylor" w:date="2020-06-03T19:03:00Z">
        <w:r>
          <w:t>There is a high pressure sensor installed in the water tank which is i</w:t>
        </w:r>
      </w:ins>
      <w:ins w:id="352" w:author="David Taylor" w:date="2020-06-03T19:04:00Z">
        <w:r>
          <w:t>ndependent from the bore pump. It activates when the water level in the tank is high enough that the pump should not run. This sensor will be connected to the I/O board and this supplies the high pressure signal.</w:t>
        </w:r>
      </w:ins>
    </w:p>
    <w:p w14:paraId="7AF36094" w14:textId="77777777" w:rsidR="00310FD8" w:rsidRDefault="00310FD8">
      <w:pPr>
        <w:widowControl/>
        <w:spacing w:after="0" w:line="240" w:lineRule="auto"/>
        <w:rPr>
          <w:ins w:id="353" w:author="David Taylor" w:date="2020-06-03T19:27:00Z"/>
        </w:rPr>
      </w:pPr>
    </w:p>
    <w:p w14:paraId="2B89D5EA" w14:textId="77777777" w:rsidR="00310FD8" w:rsidRDefault="00310FD8">
      <w:pPr>
        <w:pStyle w:val="Heading1"/>
        <w:rPr>
          <w:ins w:id="354" w:author="David Taylor" w:date="2020-06-03T19:27:00Z"/>
        </w:rPr>
        <w:pPrChange w:id="355" w:author="David Taylor" w:date="2020-06-03T19:28:00Z">
          <w:pPr>
            <w:widowControl/>
            <w:spacing w:after="0" w:line="240" w:lineRule="auto"/>
          </w:pPr>
        </w:pPrChange>
      </w:pPr>
      <w:ins w:id="356" w:author="David Taylor" w:date="2020-06-03T19:27:00Z">
        <w:r>
          <w:lastRenderedPageBreak/>
          <w:t>Firmware Logic</w:t>
        </w:r>
      </w:ins>
    </w:p>
    <w:p w14:paraId="3E81DDC2" w14:textId="77777777" w:rsidR="00310FD8" w:rsidRDefault="00310FD8" w:rsidP="00310FD8">
      <w:pPr>
        <w:widowControl/>
        <w:spacing w:after="0" w:line="240" w:lineRule="auto"/>
        <w:rPr>
          <w:ins w:id="357" w:author="David Taylor" w:date="2020-06-03T19:28:00Z"/>
        </w:rPr>
      </w:pPr>
    </w:p>
    <w:p w14:paraId="61E03897" w14:textId="17253B50" w:rsidR="00310FD8" w:rsidRDefault="00310FD8" w:rsidP="00310FD8">
      <w:pPr>
        <w:widowControl/>
        <w:spacing w:after="0" w:line="240" w:lineRule="auto"/>
        <w:rPr>
          <w:ins w:id="358" w:author="David Taylor" w:date="2020-06-03T19:28:00Z"/>
        </w:rPr>
      </w:pPr>
      <w:ins w:id="359" w:author="David Taylor" w:date="2020-06-03T19:27:00Z">
        <w:r>
          <w:t xml:space="preserve">This </w:t>
        </w:r>
      </w:ins>
      <w:ins w:id="360" w:author="David Taylor" w:date="2020-06-03T19:28:00Z">
        <w:r>
          <w:t xml:space="preserve">section </w:t>
        </w:r>
      </w:ins>
      <w:ins w:id="361" w:author="David Taylor" w:date="2020-06-03T19:27:00Z">
        <w:r>
          <w:t>describes the logic coded into the firmware for responding to downlink commands and signals from the I/O board.</w:t>
        </w:r>
      </w:ins>
    </w:p>
    <w:p w14:paraId="0A612BC1" w14:textId="77777777" w:rsidR="00310FD8" w:rsidRDefault="00310FD8" w:rsidP="00310FD8">
      <w:pPr>
        <w:widowControl/>
        <w:spacing w:after="0" w:line="240" w:lineRule="auto"/>
        <w:rPr>
          <w:ins w:id="362" w:author="David Taylor" w:date="2020-06-03T19:27:00Z"/>
        </w:rPr>
      </w:pPr>
    </w:p>
    <w:p w14:paraId="71E7D6BD" w14:textId="77777777" w:rsidR="00310FD8" w:rsidRDefault="00310FD8">
      <w:pPr>
        <w:pStyle w:val="Heading2"/>
        <w:rPr>
          <w:ins w:id="363" w:author="David Taylor" w:date="2020-06-03T19:27:00Z"/>
        </w:rPr>
        <w:pPrChange w:id="364" w:author="David Taylor" w:date="2020-06-03T19:28:00Z">
          <w:pPr>
            <w:widowControl/>
            <w:spacing w:after="0" w:line="240" w:lineRule="auto"/>
          </w:pPr>
        </w:pPrChange>
      </w:pPr>
      <w:ins w:id="365" w:author="David Taylor" w:date="2020-06-03T19:27:00Z">
        <w:r>
          <w:t>Downlink commands</w:t>
        </w:r>
      </w:ins>
    </w:p>
    <w:p w14:paraId="5B0EBABA" w14:textId="7E4E0268" w:rsidR="00310FD8" w:rsidRDefault="00310FD8">
      <w:pPr>
        <w:rPr>
          <w:ins w:id="366" w:author="David Taylor" w:date="2020-06-03T19:27:00Z"/>
        </w:rPr>
        <w:pPrChange w:id="367" w:author="David Taylor" w:date="2020-06-03T21:48:00Z">
          <w:pPr>
            <w:widowControl/>
            <w:spacing w:after="0" w:line="240" w:lineRule="auto"/>
          </w:pPr>
        </w:pPrChange>
      </w:pPr>
      <w:ins w:id="368" w:author="David Taylor" w:date="2020-06-03T19:27:00Z">
        <w:r>
          <w:t>Downlink commands are processed synchronously</w:t>
        </w:r>
      </w:ins>
      <w:ins w:id="369" w:author="David Taylor" w:date="2020-06-03T21:46:00Z">
        <w:r w:rsidR="008337F1">
          <w:t xml:space="preserve"> with the normal thread of control</w:t>
        </w:r>
      </w:ins>
      <w:ins w:id="370" w:author="David Taylor" w:date="2020-06-03T21:47:00Z">
        <w:r w:rsidR="008337F1">
          <w:t xml:space="preserve"> in the loop function and </w:t>
        </w:r>
      </w:ins>
      <w:ins w:id="371" w:author="David Taylor" w:date="2020-06-03T19:27:00Z">
        <w:r>
          <w:t>are acted upon as soon as they are received. Due to the nature of the LoRaWAN stack, even though the commands look like they arrive in an asynchronous callback function they are actually processed in the same thread as the main loop function. This is because the LoRaWAN stack polls the RF module during the os_runloop_once function (called by the main loop function) and makes the callback during the poll when all the downlink data have arrived.</w:t>
        </w:r>
      </w:ins>
    </w:p>
    <w:p w14:paraId="3057E907" w14:textId="54EFA90F" w:rsidR="003F3760" w:rsidRDefault="00310FD8">
      <w:pPr>
        <w:rPr>
          <w:ins w:id="372" w:author="David Taylor" w:date="2020-06-03T19:28:00Z"/>
        </w:rPr>
        <w:pPrChange w:id="373" w:author="David Taylor" w:date="2020-06-03T21:48:00Z">
          <w:pPr>
            <w:widowControl/>
            <w:spacing w:after="0" w:line="240" w:lineRule="auto"/>
          </w:pPr>
        </w:pPrChange>
      </w:pPr>
      <w:ins w:id="374" w:author="David Taylor" w:date="2020-06-03T19:27:00Z">
        <w:r>
          <w:t>The WiFi version of the firmware also has synchronous callbacks, but via a different path. To emulate the “downlink only after an uplink” behaviour of LoRaWAN class A devices, the WiFi stack holds any downlink command it receives via MQTT until the main loop function calls the sendStatus method, at which point it calls the sketch processCommand callback function. The WiFi stack also emulates the LoRaWAN replacement of downlink messages by only giving the most recently received downlink message to the callback function.</w:t>
        </w:r>
      </w:ins>
    </w:p>
    <w:p w14:paraId="2F8B407A" w14:textId="09358EB4" w:rsidR="003F3760" w:rsidRDefault="00310FD8">
      <w:pPr>
        <w:rPr>
          <w:ins w:id="375" w:author="David Taylor" w:date="2020-06-03T19:28:00Z"/>
        </w:rPr>
        <w:pPrChange w:id="376" w:author="David Taylor" w:date="2020-06-03T21:48:00Z">
          <w:pPr>
            <w:widowControl/>
            <w:spacing w:after="0" w:line="240" w:lineRule="auto"/>
          </w:pPr>
        </w:pPrChange>
      </w:pPr>
      <w:ins w:id="377" w:author="David Taylor" w:date="2020-06-03T19:27:00Z">
        <w:r>
          <w:t>In either case the callback happens synchronously with the main loop function so there should not be any race conditions with the status flags when processing a downlink command. The actual input lines may change state but the firmware won’t see that until after the command has been processed.</w:t>
        </w:r>
      </w:ins>
    </w:p>
    <w:p w14:paraId="3C42D8BE" w14:textId="0C35580C" w:rsidR="00310FD8" w:rsidRDefault="00310FD8">
      <w:pPr>
        <w:pStyle w:val="Heading3"/>
        <w:rPr>
          <w:ins w:id="378" w:author="David Taylor" w:date="2020-06-03T19:29:00Z"/>
        </w:rPr>
        <w:pPrChange w:id="379" w:author="David Taylor" w:date="2020-06-03T19:29:00Z">
          <w:pPr>
            <w:widowControl/>
            <w:spacing w:after="0" w:line="240" w:lineRule="auto"/>
          </w:pPr>
        </w:pPrChange>
      </w:pPr>
      <w:ins w:id="380" w:author="David Taylor" w:date="2020-06-03T19:27:00Z">
        <w:r>
          <w:t>Switching the pump on</w:t>
        </w:r>
      </w:ins>
    </w:p>
    <w:p w14:paraId="757F8206" w14:textId="77777777" w:rsidR="003F3760" w:rsidRDefault="003F3760" w:rsidP="00310FD8">
      <w:pPr>
        <w:widowControl/>
        <w:spacing w:after="0" w:line="240" w:lineRule="auto"/>
        <w:rPr>
          <w:ins w:id="381" w:author="David Taylor" w:date="2020-06-03T19:27:00Z"/>
        </w:rPr>
      </w:pPr>
    </w:p>
    <w:p w14:paraId="36F2C714" w14:textId="1CC5EC78" w:rsidR="00310FD8" w:rsidRDefault="00310FD8">
      <w:pPr>
        <w:rPr>
          <w:ins w:id="382" w:author="David Taylor" w:date="2020-06-03T19:29:00Z"/>
        </w:rPr>
        <w:pPrChange w:id="383" w:author="David Taylor" w:date="2020-06-03T21:48:00Z">
          <w:pPr>
            <w:widowControl/>
            <w:spacing w:after="0" w:line="240" w:lineRule="auto"/>
          </w:pPr>
        </w:pPrChange>
      </w:pPr>
      <w:ins w:id="384" w:author="David Taylor" w:date="2020-06-03T19:27:00Z">
        <w:r>
          <w:t xml:space="preserve">The pump control line will be brought high as soon as a downlink command requesting the pump be switched on is </w:t>
        </w:r>
      </w:ins>
      <w:ins w:id="385" w:author="David Taylor" w:date="2020-08-07T13:49:00Z">
        <w:r w:rsidR="003D3C0E">
          <w:t>received</w:t>
        </w:r>
      </w:ins>
      <w:ins w:id="386" w:author="David Taylor" w:date="2020-06-03T19:27:00Z">
        <w:r>
          <w:t>, unless</w:t>
        </w:r>
      </w:ins>
      <w:ins w:id="387" w:author="David Taylor" w:date="2020-09-14T12:02:00Z">
        <w:r w:rsidR="0038443D">
          <w:t xml:space="preserve"> a</w:t>
        </w:r>
      </w:ins>
      <w:ins w:id="388" w:author="David Taylor" w:date="2020-08-07T13:43:00Z">
        <w:r w:rsidR="004F436D">
          <w:t>ny of th</w:t>
        </w:r>
      </w:ins>
      <w:ins w:id="389" w:author="David Taylor" w:date="2020-06-03T19:27:00Z">
        <w:r>
          <w:t xml:space="preserve">e input </w:t>
        </w:r>
      </w:ins>
      <w:ins w:id="390" w:author="David Taylor" w:date="2020-09-14T12:02:00Z">
        <w:r w:rsidR="0038443D">
          <w:t xml:space="preserve">signal </w:t>
        </w:r>
      </w:ins>
      <w:ins w:id="391" w:author="David Taylor" w:date="2020-06-03T19:27:00Z">
        <w:r>
          <w:t>line</w:t>
        </w:r>
      </w:ins>
      <w:ins w:id="392" w:author="David Taylor" w:date="2020-08-07T13:43:00Z">
        <w:r w:rsidR="004F436D">
          <w:t>s</w:t>
        </w:r>
      </w:ins>
      <w:ins w:id="393" w:author="David Taylor" w:date="2020-06-03T19:27:00Z">
        <w:r>
          <w:t xml:space="preserve"> </w:t>
        </w:r>
      </w:ins>
      <w:ins w:id="394" w:author="David Taylor" w:date="2020-08-07T13:43:00Z">
        <w:r w:rsidR="004F436D">
          <w:t>are</w:t>
        </w:r>
      </w:ins>
      <w:ins w:id="395" w:author="David Taylor" w:date="2020-08-07T13:44:00Z">
        <w:r w:rsidR="004F436D">
          <w:t xml:space="preserve"> </w:t>
        </w:r>
      </w:ins>
      <w:ins w:id="396" w:author="David Taylor" w:date="2020-06-03T19:27:00Z">
        <w:r>
          <w:t>low.</w:t>
        </w:r>
      </w:ins>
      <w:ins w:id="397" w:author="David Taylor" w:date="2020-09-14T12:02:00Z">
        <w:r w:rsidR="0038443D">
          <w:t xml:space="preserve"> </w:t>
        </w:r>
      </w:ins>
      <w:ins w:id="398" w:author="David Taylor" w:date="2020-06-03T19:27:00Z">
        <w:r>
          <w:t>In th</w:t>
        </w:r>
      </w:ins>
      <w:ins w:id="399" w:author="David Taylor" w:date="2020-09-14T12:02:00Z">
        <w:r w:rsidR="0038443D">
          <w:t>at</w:t>
        </w:r>
      </w:ins>
      <w:ins w:id="400" w:author="David Taylor" w:date="2020-06-03T19:27:00Z">
        <w:r>
          <w:t xml:space="preserve"> case the pump control line is left low.</w:t>
        </w:r>
      </w:ins>
    </w:p>
    <w:p w14:paraId="1ACC25D5" w14:textId="77777777" w:rsidR="00310FD8" w:rsidRDefault="00310FD8">
      <w:pPr>
        <w:pStyle w:val="Heading3"/>
        <w:rPr>
          <w:ins w:id="401" w:author="David Taylor" w:date="2020-06-03T19:27:00Z"/>
        </w:rPr>
        <w:pPrChange w:id="402" w:author="David Taylor" w:date="2020-06-03T19:29:00Z">
          <w:pPr>
            <w:widowControl/>
            <w:spacing w:after="0" w:line="240" w:lineRule="auto"/>
          </w:pPr>
        </w:pPrChange>
      </w:pPr>
      <w:ins w:id="403" w:author="David Taylor" w:date="2020-06-03T19:27:00Z">
        <w:r>
          <w:t>Switching the pump off</w:t>
        </w:r>
      </w:ins>
    </w:p>
    <w:p w14:paraId="763D588E" w14:textId="7F0D3C34" w:rsidR="00310FD8" w:rsidRDefault="00310FD8">
      <w:pPr>
        <w:rPr>
          <w:ins w:id="404" w:author="David Taylor" w:date="2020-08-07T13:49:00Z"/>
        </w:rPr>
      </w:pPr>
      <w:ins w:id="405" w:author="David Taylor" w:date="2020-06-03T19:27:00Z">
        <w:r>
          <w:t xml:space="preserve">The pump control line will always be brought low as soon as a downlink command requesting the pump be switched off is </w:t>
        </w:r>
      </w:ins>
      <w:ins w:id="406" w:author="David Taylor" w:date="2020-08-07T13:49:00Z">
        <w:r w:rsidR="003D3C0E">
          <w:t>received</w:t>
        </w:r>
      </w:ins>
      <w:ins w:id="407" w:author="David Taylor" w:date="2020-06-03T19:27:00Z">
        <w:r>
          <w:t>.</w:t>
        </w:r>
      </w:ins>
    </w:p>
    <w:p w14:paraId="39CB869C" w14:textId="40D0381B" w:rsidR="003D3C0E" w:rsidRDefault="003D3C0E">
      <w:pPr>
        <w:rPr>
          <w:ins w:id="408" w:author="David Taylor" w:date="2020-06-03T19:27:00Z"/>
        </w:rPr>
        <w:pPrChange w:id="409" w:author="David Taylor" w:date="2020-06-03T21:49:00Z">
          <w:pPr>
            <w:widowControl/>
            <w:spacing w:after="0" w:line="240" w:lineRule="auto"/>
          </w:pPr>
        </w:pPrChange>
      </w:pPr>
      <w:ins w:id="410" w:author="David Taylor" w:date="2020-08-07T13:49:00Z">
        <w:r>
          <w:t>The pump will als</w:t>
        </w:r>
      </w:ins>
      <w:ins w:id="411" w:author="David Taylor" w:date="2020-08-07T13:50:00Z">
        <w:r>
          <w:t>o be switched off at the end of the period defined by a timeout interval sent with a pump on control message.</w:t>
        </w:r>
      </w:ins>
    </w:p>
    <w:p w14:paraId="2A7B3CCB" w14:textId="0E7DD00B" w:rsidR="00310FD8" w:rsidRDefault="00310FD8">
      <w:pPr>
        <w:pStyle w:val="Heading2"/>
        <w:rPr>
          <w:ins w:id="412" w:author="David Taylor" w:date="2020-06-03T19:29:00Z"/>
        </w:rPr>
        <w:pPrChange w:id="413" w:author="David Taylor" w:date="2020-06-03T19:29:00Z">
          <w:pPr>
            <w:widowControl/>
            <w:spacing w:after="0" w:line="240" w:lineRule="auto"/>
          </w:pPr>
        </w:pPrChange>
      </w:pPr>
      <w:ins w:id="414" w:author="David Taylor" w:date="2020-06-03T19:27:00Z">
        <w:r>
          <w:t>Uplink status messages</w:t>
        </w:r>
      </w:ins>
    </w:p>
    <w:p w14:paraId="54D7FF4D" w14:textId="0450D3B8" w:rsidR="00310FD8" w:rsidRDefault="00310FD8">
      <w:pPr>
        <w:pStyle w:val="Heading3"/>
        <w:rPr>
          <w:ins w:id="415" w:author="David Taylor" w:date="2020-06-03T19:29:00Z"/>
        </w:rPr>
        <w:pPrChange w:id="416" w:author="David Taylor" w:date="2020-06-03T19:29:00Z">
          <w:pPr>
            <w:widowControl/>
            <w:spacing w:after="0" w:line="240" w:lineRule="auto"/>
          </w:pPr>
        </w:pPrChange>
      </w:pPr>
      <w:ins w:id="417" w:author="David Taylor" w:date="2020-06-03T19:27:00Z">
        <w:r>
          <w:t>Message Transmission</w:t>
        </w:r>
      </w:ins>
    </w:p>
    <w:p w14:paraId="7D6A18B7" w14:textId="6ED13AAA" w:rsidR="00310FD8" w:rsidRPr="003803F0" w:rsidRDefault="00310FD8">
      <w:pPr>
        <w:pStyle w:val="Heading4"/>
        <w:rPr>
          <w:ins w:id="418" w:author="David Taylor" w:date="2020-06-03T19:29:00Z"/>
        </w:rPr>
        <w:pPrChange w:id="419" w:author="David Taylor" w:date="2020-06-03T19:32:00Z">
          <w:pPr>
            <w:widowControl/>
            <w:spacing w:after="0" w:line="240" w:lineRule="auto"/>
          </w:pPr>
        </w:pPrChange>
      </w:pPr>
      <w:ins w:id="420" w:author="David Taylor" w:date="2020-06-03T19:27:00Z">
        <w:r w:rsidRPr="003803F0">
          <w:t>LoRaWAN uplink messages</w:t>
        </w:r>
      </w:ins>
    </w:p>
    <w:p w14:paraId="6A432C53" w14:textId="600A35C0" w:rsidR="00310FD8" w:rsidRDefault="00310FD8">
      <w:pPr>
        <w:rPr>
          <w:ins w:id="421" w:author="David Taylor" w:date="2020-06-03T19:32:00Z"/>
        </w:rPr>
        <w:pPrChange w:id="422" w:author="David Taylor" w:date="2020-06-03T21:49:00Z">
          <w:pPr>
            <w:widowControl/>
            <w:spacing w:after="0" w:line="240" w:lineRule="auto"/>
          </w:pPr>
        </w:pPrChange>
      </w:pPr>
      <w:ins w:id="423" w:author="David Taylor" w:date="2020-06-03T19:27:00Z">
        <w:r>
          <w:t>Uplink messages can only be sent if the pump controller has joined the LoRaWAN network.</w:t>
        </w:r>
      </w:ins>
    </w:p>
    <w:p w14:paraId="05FA58C7" w14:textId="77777777" w:rsidR="008337F1" w:rsidRDefault="00310FD8" w:rsidP="008337F1">
      <w:pPr>
        <w:rPr>
          <w:ins w:id="424" w:author="David Taylor" w:date="2020-06-03T21:49:00Z"/>
        </w:rPr>
      </w:pPr>
      <w:ins w:id="425" w:author="David Taylor" w:date="2020-06-03T19:27:00Z">
        <w:r>
          <w:t xml:space="preserve">An uplink message will be discarded if the LoRaWAN stack is already sending a message and is in the 2-second tx/rx window. The worst-case scenario from this is the next status message is 10 minutes away. That was the </w:t>
        </w:r>
        <w:r>
          <w:lastRenderedPageBreak/>
          <w:t>original design of the system so nothing has been lost.</w:t>
        </w:r>
      </w:ins>
    </w:p>
    <w:p w14:paraId="54A78511" w14:textId="77777777" w:rsidR="00895CE6" w:rsidRDefault="00310FD8" w:rsidP="00895CE6">
      <w:pPr>
        <w:rPr>
          <w:ins w:id="426" w:author="David Taylor" w:date="2020-06-03T21:55:00Z"/>
        </w:rPr>
      </w:pPr>
      <w:ins w:id="427" w:author="David Taylor" w:date="2020-06-03T19:27:00Z">
        <w:r>
          <w:t>If a second uplink message is sent before the previous message has started transmitting, the second message will replace the previous message.</w:t>
        </w:r>
      </w:ins>
    </w:p>
    <w:p w14:paraId="0D110998" w14:textId="16F874DA" w:rsidR="00310FD8" w:rsidRDefault="00310FD8">
      <w:pPr>
        <w:pStyle w:val="Heading4"/>
        <w:rPr>
          <w:ins w:id="428" w:author="David Taylor" w:date="2020-06-03T19:32:00Z"/>
        </w:rPr>
        <w:pPrChange w:id="429" w:author="David Taylor" w:date="2020-06-03T21:55:00Z">
          <w:pPr>
            <w:widowControl/>
            <w:spacing w:after="0" w:line="240" w:lineRule="auto"/>
          </w:pPr>
        </w:pPrChange>
      </w:pPr>
      <w:ins w:id="430" w:author="David Taylor" w:date="2020-06-03T19:27:00Z">
        <w:r>
          <w:t>WiFi uplink messages</w:t>
        </w:r>
      </w:ins>
    </w:p>
    <w:p w14:paraId="61A9CA68" w14:textId="44C9184F" w:rsidR="00310FD8" w:rsidRDefault="00310FD8">
      <w:pPr>
        <w:rPr>
          <w:ins w:id="431" w:author="David Taylor" w:date="2020-06-03T19:32:00Z"/>
        </w:rPr>
        <w:pPrChange w:id="432" w:author="David Taylor" w:date="2020-06-03T21:49:00Z">
          <w:pPr>
            <w:widowControl/>
            <w:spacing w:after="0" w:line="240" w:lineRule="auto"/>
          </w:pPr>
        </w:pPrChange>
      </w:pPr>
      <w:ins w:id="433" w:author="David Taylor" w:date="2020-06-03T19:27:00Z">
        <w:r>
          <w:t>Uplink messages can only be sent if the pump controller has joined a WiFi network and can connect to the Thingsboard MQTT broker.</w:t>
        </w:r>
      </w:ins>
    </w:p>
    <w:p w14:paraId="49C6EED8" w14:textId="7CA77561" w:rsidR="00310FD8" w:rsidRDefault="00310FD8">
      <w:pPr>
        <w:rPr>
          <w:ins w:id="434" w:author="David Taylor" w:date="2020-06-03T19:32:00Z"/>
        </w:rPr>
        <w:pPrChange w:id="435" w:author="David Taylor" w:date="2020-06-03T21:49:00Z">
          <w:pPr>
            <w:widowControl/>
            <w:spacing w:after="0" w:line="240" w:lineRule="auto"/>
          </w:pPr>
        </w:pPrChange>
      </w:pPr>
      <w:ins w:id="436" w:author="David Taylor" w:date="2020-06-03T19:27:00Z">
        <w:r>
          <w:t>The WiFi stack will send all messages given to it without delay.</w:t>
        </w:r>
      </w:ins>
    </w:p>
    <w:p w14:paraId="6FC59FFE" w14:textId="57DD10F3" w:rsidR="00310FD8" w:rsidRDefault="00310FD8">
      <w:pPr>
        <w:pStyle w:val="Heading3"/>
        <w:rPr>
          <w:ins w:id="437" w:author="David Taylor" w:date="2020-06-03T19:32:00Z"/>
        </w:rPr>
        <w:pPrChange w:id="438" w:author="David Taylor" w:date="2020-06-03T19:33:00Z">
          <w:pPr>
            <w:widowControl/>
            <w:spacing w:after="0" w:line="240" w:lineRule="auto"/>
          </w:pPr>
        </w:pPrChange>
      </w:pPr>
      <w:ins w:id="439" w:author="David Taylor" w:date="2020-06-03T19:27:00Z">
        <w:r>
          <w:t>Scheduled uplink status messages</w:t>
        </w:r>
      </w:ins>
    </w:p>
    <w:p w14:paraId="56E02161" w14:textId="77777777" w:rsidR="003F3760" w:rsidRDefault="003F3760" w:rsidP="00310FD8">
      <w:pPr>
        <w:widowControl/>
        <w:spacing w:after="0" w:line="240" w:lineRule="auto"/>
        <w:rPr>
          <w:ins w:id="440" w:author="David Taylor" w:date="2020-06-03T19:27:00Z"/>
        </w:rPr>
      </w:pPr>
    </w:p>
    <w:p w14:paraId="51AFB513" w14:textId="702C7D9E" w:rsidR="003F3760" w:rsidRDefault="00310FD8">
      <w:pPr>
        <w:rPr>
          <w:ins w:id="441" w:author="David Taylor" w:date="2020-06-03T19:27:00Z"/>
        </w:rPr>
        <w:pPrChange w:id="442" w:author="David Taylor" w:date="2020-06-03T21:50:00Z">
          <w:pPr>
            <w:widowControl/>
            <w:spacing w:after="0" w:line="240" w:lineRule="auto"/>
          </w:pPr>
        </w:pPrChange>
      </w:pPr>
      <w:ins w:id="443" w:author="David Taylor" w:date="2020-06-03T19:27:00Z">
        <w:r>
          <w:t>Status commands are sent every 10 minutes. The firmware will always attempt to send this message regardless of how recently another status message was sent due to state changes to the I/O lines.</w:t>
        </w:r>
      </w:ins>
    </w:p>
    <w:p w14:paraId="5B22BADC" w14:textId="77777777" w:rsidR="00310FD8" w:rsidRDefault="00310FD8">
      <w:pPr>
        <w:pStyle w:val="Heading3"/>
        <w:rPr>
          <w:ins w:id="444" w:author="David Taylor" w:date="2020-06-03T19:27:00Z"/>
        </w:rPr>
        <w:pPrChange w:id="445" w:author="David Taylor" w:date="2020-06-03T21:50:00Z">
          <w:pPr>
            <w:widowControl/>
            <w:spacing w:after="0" w:line="240" w:lineRule="auto"/>
          </w:pPr>
        </w:pPrChange>
      </w:pPr>
      <w:ins w:id="446" w:author="David Taylor" w:date="2020-06-03T19:27:00Z">
        <w:r>
          <w:t>Pump start/stop status messages</w:t>
        </w:r>
      </w:ins>
    </w:p>
    <w:p w14:paraId="5E676449" w14:textId="77777777" w:rsidR="00310FD8" w:rsidRDefault="00310FD8">
      <w:pPr>
        <w:rPr>
          <w:ins w:id="447" w:author="David Taylor" w:date="2020-06-03T19:27:00Z"/>
        </w:rPr>
        <w:pPrChange w:id="448" w:author="David Taylor" w:date="2020-06-03T21:50:00Z">
          <w:pPr>
            <w:widowControl/>
            <w:spacing w:after="0" w:line="240" w:lineRule="auto"/>
          </w:pPr>
        </w:pPrChange>
      </w:pPr>
      <w:ins w:id="449" w:author="David Taylor" w:date="2020-06-03T19:27:00Z">
        <w:r>
          <w:t>A status message will be sent as soon as the pump controller changes the state of the pump control line.</w:t>
        </w:r>
      </w:ins>
    </w:p>
    <w:p w14:paraId="3F7F209B" w14:textId="77777777" w:rsidR="00310FD8" w:rsidRDefault="00310FD8">
      <w:pPr>
        <w:pStyle w:val="Heading3"/>
        <w:rPr>
          <w:ins w:id="450" w:author="David Taylor" w:date="2020-06-03T19:27:00Z"/>
        </w:rPr>
        <w:pPrChange w:id="451" w:author="David Taylor" w:date="2020-06-03T21:50:00Z">
          <w:pPr>
            <w:widowControl/>
            <w:spacing w:after="0" w:line="240" w:lineRule="auto"/>
          </w:pPr>
        </w:pPrChange>
      </w:pPr>
      <w:ins w:id="452" w:author="David Taylor" w:date="2020-06-03T19:27:00Z">
        <w:r>
          <w:t>Input line state changes</w:t>
        </w:r>
      </w:ins>
    </w:p>
    <w:p w14:paraId="0B12BD38" w14:textId="77777777" w:rsidR="00310FD8" w:rsidRDefault="00310FD8">
      <w:pPr>
        <w:rPr>
          <w:ins w:id="453" w:author="David Taylor" w:date="2020-06-03T19:27:00Z"/>
        </w:rPr>
        <w:pPrChange w:id="454" w:author="David Taylor" w:date="2020-06-03T21:50:00Z">
          <w:pPr>
            <w:widowControl/>
            <w:spacing w:after="0" w:line="240" w:lineRule="auto"/>
          </w:pPr>
        </w:pPrChange>
      </w:pPr>
      <w:ins w:id="455" w:author="David Taylor" w:date="2020-06-03T19:27:00Z">
        <w:r>
          <w:t>A status message will be sent as soon as any input line changes state. This might have to be revisited depending on how often the input lines change state in practice.</w:t>
        </w:r>
      </w:ins>
    </w:p>
    <w:p w14:paraId="68F1B7D3" w14:textId="77777777" w:rsidR="00310FD8" w:rsidRDefault="00310FD8">
      <w:pPr>
        <w:rPr>
          <w:ins w:id="456" w:author="David Taylor" w:date="2020-06-03T19:27:00Z"/>
        </w:rPr>
        <w:pPrChange w:id="457" w:author="David Taylor" w:date="2020-06-03T21:50:00Z">
          <w:pPr>
            <w:widowControl/>
            <w:spacing w:after="0" w:line="240" w:lineRule="auto"/>
          </w:pPr>
        </w:pPrChange>
      </w:pPr>
    </w:p>
    <w:p w14:paraId="1C26197C" w14:textId="77777777" w:rsidR="00310FD8" w:rsidRDefault="00310FD8">
      <w:pPr>
        <w:pStyle w:val="Heading3"/>
        <w:rPr>
          <w:ins w:id="458" w:author="David Taylor" w:date="2020-06-03T19:27:00Z"/>
        </w:rPr>
        <w:pPrChange w:id="459" w:author="David Taylor" w:date="2020-06-03T21:50:00Z">
          <w:pPr>
            <w:widowControl/>
            <w:spacing w:after="0" w:line="240" w:lineRule="auto"/>
          </w:pPr>
        </w:pPrChange>
      </w:pPr>
      <w:ins w:id="460" w:author="David Taylor" w:date="2020-06-03T19:27:00Z">
        <w:r>
          <w:t>Other effects of input line changes</w:t>
        </w:r>
      </w:ins>
    </w:p>
    <w:p w14:paraId="7CAC58E0" w14:textId="4A62031E" w:rsidR="00310FD8" w:rsidRDefault="00310FD8">
      <w:pPr>
        <w:rPr>
          <w:ins w:id="461" w:author="David Taylor" w:date="2020-06-03T19:27:00Z"/>
        </w:rPr>
        <w:pPrChange w:id="462" w:author="David Taylor" w:date="2020-06-03T21:50:00Z">
          <w:pPr>
            <w:widowControl/>
            <w:spacing w:after="0" w:line="240" w:lineRule="auto"/>
          </w:pPr>
        </w:pPrChange>
      </w:pPr>
      <w:ins w:id="463" w:author="David Taylor" w:date="2020-06-03T19:27:00Z">
        <w:r>
          <w:t xml:space="preserve">If </w:t>
        </w:r>
      </w:ins>
      <w:ins w:id="464" w:author="David Taylor" w:date="2020-08-07T13:44:00Z">
        <w:r w:rsidR="00D11A77">
          <w:t xml:space="preserve">any of </w:t>
        </w:r>
      </w:ins>
      <w:ins w:id="465" w:author="David Taylor" w:date="2020-06-03T19:27:00Z">
        <w:r>
          <w:t xml:space="preserve">the </w:t>
        </w:r>
      </w:ins>
      <w:ins w:id="466" w:author="David Taylor" w:date="2020-09-14T12:02:00Z">
        <w:r w:rsidR="005512FD">
          <w:t xml:space="preserve">input signal </w:t>
        </w:r>
      </w:ins>
      <w:ins w:id="467" w:author="David Taylor" w:date="2020-06-03T19:27:00Z">
        <w:r>
          <w:t>lines go low while the pump control line is high, the pump control line will be brought low to stop the pump. A status message will be sent to reflect the change of state.</w:t>
        </w:r>
      </w:ins>
    </w:p>
    <w:p w14:paraId="7ADA775E" w14:textId="77777777" w:rsidR="00310FD8" w:rsidRDefault="00310FD8">
      <w:pPr>
        <w:rPr>
          <w:ins w:id="468" w:author="David Taylor" w:date="2020-06-03T19:27:00Z"/>
        </w:rPr>
        <w:pPrChange w:id="469" w:author="David Taylor" w:date="2020-06-03T21:50:00Z">
          <w:pPr>
            <w:widowControl/>
            <w:spacing w:after="0" w:line="240" w:lineRule="auto"/>
          </w:pPr>
        </w:pPrChange>
      </w:pPr>
    </w:p>
    <w:p w14:paraId="279876E6" w14:textId="29B40A14" w:rsidR="002E1AC5" w:rsidRDefault="002E1AC5">
      <w:pPr>
        <w:widowControl/>
        <w:spacing w:after="0" w:line="240" w:lineRule="auto"/>
        <w:rPr>
          <w:ins w:id="470" w:author="David Taylor" w:date="2020-05-22T11:05:00Z"/>
        </w:rPr>
      </w:pPr>
      <w:ins w:id="471" w:author="David Taylor" w:date="2020-05-22T11:05:00Z">
        <w:r>
          <w:br w:type="page"/>
        </w:r>
      </w:ins>
    </w:p>
    <w:p w14:paraId="5F277D29" w14:textId="193C487F" w:rsidR="002E1AC5" w:rsidRDefault="002E1AC5">
      <w:pPr>
        <w:pStyle w:val="Heading1"/>
        <w:rPr>
          <w:ins w:id="472" w:author="David Taylor" w:date="2020-05-22T11:05:00Z"/>
        </w:rPr>
        <w:pPrChange w:id="473" w:author="David Taylor" w:date="2020-05-22T11:05:00Z">
          <w:pPr>
            <w:tabs>
              <w:tab w:val="left" w:pos="1336"/>
            </w:tabs>
          </w:pPr>
        </w:pPrChange>
      </w:pPr>
      <w:ins w:id="474" w:author="David Taylor" w:date="2020-05-22T11:05:00Z">
        <w:r>
          <w:lastRenderedPageBreak/>
          <w:t xml:space="preserve">The </w:t>
        </w:r>
      </w:ins>
      <w:ins w:id="475" w:author="David Taylor" w:date="2020-05-22T11:04:00Z">
        <w:r>
          <w:t>Things</w:t>
        </w:r>
      </w:ins>
      <w:ins w:id="476" w:author="David Taylor" w:date="2020-05-22T11:05:00Z">
        <w:r>
          <w:t xml:space="preserve"> </w:t>
        </w:r>
      </w:ins>
      <w:ins w:id="477" w:author="David Taylor" w:date="2020-05-22T11:04:00Z">
        <w:r>
          <w:t>Network LoRaWAN</w:t>
        </w:r>
      </w:ins>
      <w:ins w:id="478" w:author="David Taylor" w:date="2020-05-22T11:05:00Z">
        <w:r>
          <w:t xml:space="preserve"> fair use policy</w:t>
        </w:r>
      </w:ins>
    </w:p>
    <w:p w14:paraId="0F97718A" w14:textId="40072362" w:rsidR="002E1AC5" w:rsidRDefault="002E1AC5" w:rsidP="00A34644">
      <w:pPr>
        <w:tabs>
          <w:tab w:val="left" w:pos="1336"/>
        </w:tabs>
        <w:rPr>
          <w:ins w:id="479" w:author="David Taylor" w:date="2020-05-22T11:05:00Z"/>
        </w:rPr>
      </w:pPr>
    </w:p>
    <w:p w14:paraId="6CE52F48" w14:textId="0B0B62AB" w:rsidR="002E1AC5" w:rsidRDefault="002E1AC5" w:rsidP="00A34644">
      <w:pPr>
        <w:tabs>
          <w:tab w:val="left" w:pos="1336"/>
        </w:tabs>
        <w:rPr>
          <w:ins w:id="480" w:author="David Taylor" w:date="2020-05-22T11:06:00Z"/>
        </w:rPr>
      </w:pPr>
      <w:ins w:id="481" w:author="David Taylor" w:date="2020-05-22T11:05:00Z">
        <w:r>
          <w:t>At the time of writing The Things Network has a fair use policy that gives e</w:t>
        </w:r>
      </w:ins>
      <w:ins w:id="482" w:author="David Taylor" w:date="2020-05-22T11:06:00Z">
        <w:r>
          <w:t>ach device 3 minutes air time “on average” for uplink messages per day and allows 10 downlink messages per day to the device.</w:t>
        </w:r>
      </w:ins>
      <w:ins w:id="483" w:author="David Taylor" w:date="2020-05-22T11:12:00Z">
        <w:r w:rsidR="00303A32">
          <w:t xml:space="preserve"> The policy also states “A good </w:t>
        </w:r>
        <w:r w:rsidR="00303A32" w:rsidRPr="00DE5DD6">
          <w:rPr>
            <w:i/>
            <w:rPrChange w:id="484" w:author="David Taylor" w:date="2020-05-22T11:13:00Z">
              <w:rPr/>
            </w:rPrChange>
          </w:rPr>
          <w:t>goal</w:t>
        </w:r>
        <w:r w:rsidR="00303A32">
          <w:t xml:space="preserve"> is to keep the application </w:t>
        </w:r>
      </w:ins>
      <w:ins w:id="485" w:author="David Taylor" w:date="2020-05-22T11:13:00Z">
        <w:r w:rsidR="00303A32">
          <w:t>payload under 12 bytes, and the interval between messages at least several minutes.”</w:t>
        </w:r>
        <w:r w:rsidR="00DE5DD6">
          <w:t xml:space="preserve"> </w:t>
        </w:r>
      </w:ins>
      <w:ins w:id="486" w:author="David Taylor" w:date="2020-05-22T11:14:00Z">
        <w:r w:rsidR="00DE5DD6">
          <w:t>Emphasis</w:t>
        </w:r>
      </w:ins>
      <w:ins w:id="487" w:author="David Taylor" w:date="2020-05-22T11:13:00Z">
        <w:r w:rsidR="00DE5DD6">
          <w:t xml:space="preserve"> is ours.</w:t>
        </w:r>
      </w:ins>
    </w:p>
    <w:p w14:paraId="4351FF79" w14:textId="143FA44D" w:rsidR="002E1AC5" w:rsidRDefault="002E1AC5" w:rsidP="00A34644">
      <w:pPr>
        <w:tabs>
          <w:tab w:val="left" w:pos="1336"/>
        </w:tabs>
        <w:rPr>
          <w:ins w:id="488" w:author="David Taylor" w:date="2020-05-22T11:07:00Z"/>
        </w:rPr>
      </w:pPr>
      <w:ins w:id="489" w:author="David Taylor" w:date="2020-05-22T11:06:00Z">
        <w:r>
          <w:t xml:space="preserve">The Things Network console app provides an </w:t>
        </w:r>
      </w:ins>
      <w:ins w:id="490" w:author="David Taylor" w:date="2020-05-22T11:08:00Z">
        <w:r>
          <w:t xml:space="preserve">estimate </w:t>
        </w:r>
      </w:ins>
      <w:ins w:id="491" w:author="David Taylor" w:date="2020-05-22T11:06:00Z">
        <w:r>
          <w:t>of</w:t>
        </w:r>
      </w:ins>
      <w:ins w:id="492" w:author="David Taylor" w:date="2020-05-22T11:07:00Z">
        <w:r>
          <w:t xml:space="preserve"> the air time required for each message it receives.</w:t>
        </w:r>
      </w:ins>
      <w:ins w:id="493" w:author="David Taylor" w:date="2020-05-22T11:21:00Z">
        <w:r w:rsidR="00124C19" w:rsidRPr="00124C19">
          <w:t xml:space="preserve"> </w:t>
        </w:r>
        <w:r w:rsidR="00124C19">
          <w:t>The single byte uplink message from the pump controller is estimated to take between 25 and 52 milliseconds of airtime.</w:t>
        </w:r>
      </w:ins>
    </w:p>
    <w:p w14:paraId="5589628D" w14:textId="49A5F4D2" w:rsidR="002E1AC5" w:rsidRPr="00124C19" w:rsidRDefault="002E1AC5" w:rsidP="00A34644">
      <w:pPr>
        <w:tabs>
          <w:tab w:val="left" w:pos="1336"/>
        </w:tabs>
        <w:rPr>
          <w:ins w:id="494" w:author="David Taylor" w:date="2020-05-22T11:09:00Z"/>
        </w:rPr>
      </w:pPr>
      <w:ins w:id="495" w:author="David Taylor" w:date="2020-05-22T11:07:00Z">
        <w:r w:rsidRPr="002E1AC5">
          <w:rPr>
            <w:i/>
            <w:rPrChange w:id="496" w:author="David Taylor" w:date="2020-05-22T11:08:00Z">
              <w:rPr/>
            </w:rPrChange>
          </w:rPr>
          <w:t>We are assuming this estimat</w:t>
        </w:r>
      </w:ins>
      <w:ins w:id="497" w:author="David Taylor" w:date="2020-05-22T11:08:00Z">
        <w:r w:rsidRPr="002E1AC5">
          <w:rPr>
            <w:i/>
            <w:rPrChange w:id="498" w:author="David Taylor" w:date="2020-05-22T11:08:00Z">
              <w:rPr/>
            </w:rPrChange>
          </w:rPr>
          <w:t xml:space="preserve">e takes variables such as the frequency </w:t>
        </w:r>
        <w:r>
          <w:rPr>
            <w:i/>
          </w:rPr>
          <w:t xml:space="preserve">band </w:t>
        </w:r>
        <w:r w:rsidRPr="002E1AC5">
          <w:rPr>
            <w:i/>
            <w:rPrChange w:id="499" w:author="David Taylor" w:date="2020-05-22T11:08:00Z">
              <w:rPr/>
            </w:rPrChange>
          </w:rPr>
          <w:t>and spread</w:t>
        </w:r>
      </w:ins>
      <w:ins w:id="500" w:author="David Taylor" w:date="2020-05-22T11:14:00Z">
        <w:r w:rsidR="00CB190B">
          <w:rPr>
            <w:i/>
          </w:rPr>
          <w:t>ing</w:t>
        </w:r>
      </w:ins>
      <w:ins w:id="501" w:author="David Taylor" w:date="2020-05-22T11:08:00Z">
        <w:r w:rsidRPr="002E1AC5">
          <w:rPr>
            <w:i/>
            <w:rPrChange w:id="502" w:author="David Taylor" w:date="2020-05-22T11:08:00Z">
              <w:rPr/>
            </w:rPrChange>
          </w:rPr>
          <w:t xml:space="preserve"> factor into </w:t>
        </w:r>
      </w:ins>
      <w:ins w:id="503" w:author="David Taylor" w:date="2020-05-22T11:22:00Z">
        <w:r w:rsidR="00124C19">
          <w:rPr>
            <w:i/>
          </w:rPr>
          <w:t>account, and this is what is causing the 100% difference between lower and upper estimates.</w:t>
        </w:r>
      </w:ins>
    </w:p>
    <w:p w14:paraId="472429A7" w14:textId="6A3C997E" w:rsidR="00241ED4" w:rsidRDefault="00241ED4" w:rsidP="00E43076">
      <w:pPr>
        <w:tabs>
          <w:tab w:val="left" w:pos="1336"/>
        </w:tabs>
        <w:rPr>
          <w:ins w:id="504" w:author="David Taylor" w:date="2020-05-22T11:17:00Z"/>
        </w:rPr>
      </w:pPr>
      <w:ins w:id="505" w:author="David Taylor" w:date="2020-05-22T11:10:00Z">
        <w:r>
          <w:t xml:space="preserve">This gives </w:t>
        </w:r>
      </w:ins>
      <w:ins w:id="506" w:author="David Taylor" w:date="2020-05-22T11:22:00Z">
        <w:r w:rsidR="008D7DD2">
          <w:t xml:space="preserve">at worst </w:t>
        </w:r>
      </w:ins>
      <w:ins w:id="507" w:author="David Taylor" w:date="2020-05-22T11:19:00Z">
        <w:r w:rsidR="00444618">
          <w:t xml:space="preserve">19 </w:t>
        </w:r>
      </w:ins>
      <w:ins w:id="508" w:author="David Taylor" w:date="2020-05-22T11:10:00Z">
        <w:r>
          <w:t>message</w:t>
        </w:r>
      </w:ins>
      <w:ins w:id="509" w:author="David Taylor" w:date="2020-05-22T11:12:00Z">
        <w:r>
          <w:t>s</w:t>
        </w:r>
      </w:ins>
      <w:ins w:id="510" w:author="David Taylor" w:date="2020-05-22T11:10:00Z">
        <w:r>
          <w:t xml:space="preserve"> per </w:t>
        </w:r>
      </w:ins>
      <w:ins w:id="511" w:author="David Taylor" w:date="2020-05-22T11:11:00Z">
        <w:r>
          <w:t>second</w:t>
        </w:r>
      </w:ins>
      <w:ins w:id="512" w:author="David Taylor" w:date="2020-05-22T11:10:00Z">
        <w:r>
          <w:t xml:space="preserve"> o</w:t>
        </w:r>
      </w:ins>
      <w:ins w:id="513" w:author="David Taylor" w:date="2020-05-22T11:11:00Z">
        <w:r>
          <w:t>f</w:t>
        </w:r>
      </w:ins>
      <w:ins w:id="514" w:author="David Taylor" w:date="2020-05-22T11:10:00Z">
        <w:r>
          <w:t xml:space="preserve"> air time </w:t>
        </w:r>
      </w:ins>
      <w:ins w:id="515" w:author="David Taylor" w:date="2020-05-22T11:19:00Z">
        <w:r w:rsidR="00BA54C2">
          <w:t xml:space="preserve">thus </w:t>
        </w:r>
      </w:ins>
      <w:ins w:id="516" w:author="David Taylor" w:date="2020-05-22T11:11:00Z">
        <w:r>
          <w:t>allow</w:t>
        </w:r>
      </w:ins>
      <w:ins w:id="517" w:author="David Taylor" w:date="2020-05-22T11:19:00Z">
        <w:r w:rsidR="00BA54C2">
          <w:t>ing</w:t>
        </w:r>
      </w:ins>
      <w:ins w:id="518" w:author="David Taylor" w:date="2020-05-22T11:11:00Z">
        <w:r>
          <w:t xml:space="preserve"> for </w:t>
        </w:r>
      </w:ins>
      <w:ins w:id="519" w:author="David Taylor" w:date="2020-05-22T11:19:00Z">
        <w:r w:rsidR="00444618">
          <w:t>3,420</w:t>
        </w:r>
      </w:ins>
      <w:ins w:id="520" w:author="David Taylor" w:date="2020-05-22T11:11:00Z">
        <w:r>
          <w:t xml:space="preserve"> messages </w:t>
        </w:r>
      </w:ins>
      <w:ins w:id="521" w:author="David Taylor" w:date="2020-05-22T11:12:00Z">
        <w:r>
          <w:t>in the 3 minutes of air time per day.</w:t>
        </w:r>
      </w:ins>
    </w:p>
    <w:p w14:paraId="41860BF8" w14:textId="14873CAF" w:rsidR="00E43076" w:rsidRDefault="00E43076" w:rsidP="00E43076">
      <w:pPr>
        <w:tabs>
          <w:tab w:val="left" w:pos="1336"/>
        </w:tabs>
        <w:rPr>
          <w:ins w:id="522" w:author="David Taylor" w:date="2020-05-22T11:16:00Z"/>
        </w:rPr>
      </w:pPr>
      <w:ins w:id="523" w:author="David Taylor" w:date="2020-05-22T11:17:00Z">
        <w:r>
          <w:t>We are sending 6 messages per hour, so 144 messages per day.</w:t>
        </w:r>
      </w:ins>
    </w:p>
    <w:p w14:paraId="7EDEA901" w14:textId="321EED40" w:rsidR="00E43076" w:rsidRDefault="00E43076" w:rsidP="00E43076">
      <w:pPr>
        <w:tabs>
          <w:tab w:val="left" w:pos="1336"/>
        </w:tabs>
        <w:rPr>
          <w:ins w:id="524" w:author="David Taylor" w:date="2020-05-22T11:23:00Z"/>
        </w:rPr>
      </w:pPr>
      <w:ins w:id="525" w:author="David Taylor" w:date="2020-05-22T11:16:00Z">
        <w:r>
          <w:t>We are well within The Things Network fair use po</w:t>
        </w:r>
      </w:ins>
      <w:ins w:id="526" w:author="David Taylor" w:date="2020-05-22T11:17:00Z">
        <w:r>
          <w:t>licy</w:t>
        </w:r>
      </w:ins>
      <w:ins w:id="527" w:author="David Taylor" w:date="2020-05-22T11:23:00Z">
        <w:r w:rsidR="00396AE6">
          <w:t>, both in terms of air time and the goal of several minutes between messages</w:t>
        </w:r>
      </w:ins>
      <w:ins w:id="528" w:author="David Taylor" w:date="2020-05-22T11:17:00Z">
        <w:r>
          <w:t>.</w:t>
        </w:r>
      </w:ins>
      <w:ins w:id="529" w:author="David Taylor" w:date="2020-05-22T11:21:00Z">
        <w:r w:rsidR="0006400E">
          <w:t xml:space="preserve"> There is a lot of headroom for adding new features.</w:t>
        </w:r>
      </w:ins>
    </w:p>
    <w:p w14:paraId="678086CA" w14:textId="59FFCD99" w:rsidR="00EA36FC" w:rsidRDefault="002B7286" w:rsidP="00E43076">
      <w:pPr>
        <w:tabs>
          <w:tab w:val="left" w:pos="1336"/>
        </w:tabs>
        <w:rPr>
          <w:ins w:id="530" w:author="David Taylor" w:date="2020-05-22T11:27:00Z"/>
        </w:rPr>
      </w:pPr>
      <w:ins w:id="531" w:author="David Taylor" w:date="2020-05-22T11:23:00Z">
        <w:r>
          <w:t>The downlink message count depend</w:t>
        </w:r>
      </w:ins>
      <w:ins w:id="532" w:author="David Taylor" w:date="2020-05-22T11:24:00Z">
        <w:r>
          <w:t>s</w:t>
        </w:r>
      </w:ins>
      <w:ins w:id="533" w:author="David Taylor" w:date="2020-05-22T11:23:00Z">
        <w:r>
          <w:t xml:space="preserve"> on </w:t>
        </w:r>
      </w:ins>
      <w:ins w:id="534" w:author="David Taylor" w:date="2020-05-22T11:24:00Z">
        <w:r>
          <w:t xml:space="preserve">the </w:t>
        </w:r>
      </w:ins>
      <w:ins w:id="535" w:author="David Taylor" w:date="2020-05-22T11:25:00Z">
        <w:r>
          <w:t xml:space="preserve">stability of </w:t>
        </w:r>
      </w:ins>
      <w:ins w:id="536" w:author="David Taylor" w:date="2020-05-22T11:24:00Z">
        <w:r>
          <w:t xml:space="preserve">tank level readings and the speed of the pump, </w:t>
        </w:r>
      </w:ins>
      <w:ins w:id="537" w:author="David Taylor" w:date="2020-05-22T11:25:00Z">
        <w:r>
          <w:t xml:space="preserve">as well as the operator’s use of the manual control. </w:t>
        </w:r>
        <w:r w:rsidR="00E667B0">
          <w:t xml:space="preserve">The fact that tank level readings are hourly, and that scheduled but unsent downlink messages are </w:t>
        </w:r>
        <w:r w:rsidR="00E667B0" w:rsidRPr="00E667B0">
          <w:rPr>
            <w:i/>
            <w:rPrChange w:id="538" w:author="David Taylor" w:date="2020-05-22T11:26:00Z">
              <w:rPr/>
            </w:rPrChange>
          </w:rPr>
          <w:t>replaced</w:t>
        </w:r>
        <w:r w:rsidR="00E667B0">
          <w:t xml:space="preserve"> by new mess</w:t>
        </w:r>
      </w:ins>
      <w:ins w:id="539" w:author="David Taylor" w:date="2020-05-22T11:26:00Z">
        <w:r w:rsidR="00E667B0">
          <w:t>ages rather than having both sent should mitigate the risk of sending too many downlink messages per day.</w:t>
        </w:r>
      </w:ins>
    </w:p>
    <w:p w14:paraId="457F5F4B" w14:textId="703DB540" w:rsidR="00632ECE" w:rsidRPr="00A34644" w:rsidRDefault="00632ECE">
      <w:pPr>
        <w:tabs>
          <w:tab w:val="left" w:pos="1336"/>
        </w:tabs>
      </w:pPr>
      <w:ins w:id="540" w:author="David Taylor" w:date="2020-05-22T11:27:00Z">
        <w:r>
          <w:t>Additionally, the pump is already working fine without this system in place so losing a downlink message should not be a disaster.</w:t>
        </w:r>
      </w:ins>
    </w:p>
    <w:sectPr w:rsidR="00632ECE" w:rsidRPr="00A3464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14E06" w14:textId="77777777" w:rsidR="005006B0" w:rsidRDefault="005006B0">
      <w:r>
        <w:separator/>
      </w:r>
    </w:p>
  </w:endnote>
  <w:endnote w:type="continuationSeparator" w:id="0">
    <w:p w14:paraId="3053B7F4" w14:textId="77777777" w:rsidR="005006B0" w:rsidRDefault="00500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7A85D6AC" w14:textId="77777777">
      <w:tc>
        <w:tcPr>
          <w:tcW w:w="3162" w:type="dxa"/>
          <w:tcBorders>
            <w:top w:val="nil"/>
            <w:left w:val="nil"/>
            <w:bottom w:val="nil"/>
            <w:right w:val="nil"/>
          </w:tcBorders>
        </w:tcPr>
        <w:p w14:paraId="052582CF" w14:textId="77777777" w:rsidR="005A7A45" w:rsidRDefault="005A7A45">
          <w:pPr>
            <w:ind w:right="360"/>
          </w:pPr>
          <w:r>
            <w:t>Confidential</w:t>
          </w:r>
        </w:p>
      </w:tc>
      <w:tc>
        <w:tcPr>
          <w:tcW w:w="3162" w:type="dxa"/>
          <w:tcBorders>
            <w:top w:val="nil"/>
            <w:left w:val="nil"/>
            <w:bottom w:val="nil"/>
            <w:right w:val="nil"/>
          </w:tcBorders>
        </w:tcPr>
        <w:p w14:paraId="0B17F620" w14:textId="027D3DFD" w:rsidR="005A7A45" w:rsidRDefault="005A7A45">
          <w:pPr>
            <w:jc w:val="center"/>
          </w:pPr>
          <w:r>
            <w:sym w:font="Symbol" w:char="F0D3"/>
          </w:r>
          <w:r w:rsidR="00A67E97">
            <w:t>The IT Crowd</w:t>
          </w:r>
          <w:r>
            <w:t xml:space="preserve">, </w:t>
          </w:r>
          <w:r>
            <w:fldChar w:fldCharType="begin"/>
          </w:r>
          <w:r>
            <w:instrText xml:space="preserve"> DATE \@ "yyyy" </w:instrText>
          </w:r>
          <w:r>
            <w:fldChar w:fldCharType="separate"/>
          </w:r>
          <w:r w:rsidR="008B4402">
            <w:rPr>
              <w:noProof/>
            </w:rPr>
            <w:t>2020</w:t>
          </w:r>
          <w:r>
            <w:fldChar w:fldCharType="end"/>
          </w:r>
        </w:p>
      </w:tc>
      <w:tc>
        <w:tcPr>
          <w:tcW w:w="3162" w:type="dxa"/>
          <w:tcBorders>
            <w:top w:val="nil"/>
            <w:left w:val="nil"/>
            <w:bottom w:val="nil"/>
            <w:right w:val="nil"/>
          </w:tcBorders>
        </w:tcPr>
        <w:p w14:paraId="3149E292"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A7CED">
            <w:rPr>
              <w:rStyle w:val="PageNumber"/>
              <w:noProof/>
            </w:rPr>
            <w:t>1</w:t>
          </w:r>
          <w:r>
            <w:rPr>
              <w:rStyle w:val="PageNumber"/>
            </w:rPr>
            <w:fldChar w:fldCharType="end"/>
          </w:r>
        </w:p>
      </w:tc>
    </w:tr>
  </w:tbl>
  <w:p w14:paraId="7B898A4E"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90296" w14:textId="77777777" w:rsidR="005006B0" w:rsidRDefault="005006B0">
      <w:r>
        <w:separator/>
      </w:r>
    </w:p>
  </w:footnote>
  <w:footnote w:type="continuationSeparator" w:id="0">
    <w:p w14:paraId="353F8B9C" w14:textId="77777777" w:rsidR="005006B0" w:rsidRDefault="00500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2023CD46" w14:textId="77777777">
      <w:tc>
        <w:tcPr>
          <w:tcW w:w="6379" w:type="dxa"/>
        </w:tcPr>
        <w:p w14:paraId="57F6C9E1" w14:textId="77777777" w:rsidR="005A7A45" w:rsidRDefault="00ED46DD">
          <w:r>
            <w:rPr>
              <w:b/>
            </w:rPr>
            <w:t>Bore Pump Control</w:t>
          </w:r>
        </w:p>
      </w:tc>
      <w:tc>
        <w:tcPr>
          <w:tcW w:w="3179" w:type="dxa"/>
        </w:tcPr>
        <w:p w14:paraId="31AB9FF2" w14:textId="77777777" w:rsidR="005A7A45" w:rsidRDefault="005A7A45">
          <w:pPr>
            <w:tabs>
              <w:tab w:val="left" w:pos="1135"/>
            </w:tabs>
            <w:spacing w:before="40"/>
            <w:ind w:right="68"/>
          </w:pPr>
          <w:r>
            <w:t xml:space="preserve"> </w:t>
          </w:r>
        </w:p>
      </w:tc>
    </w:tr>
    <w:tr w:rsidR="005A7A45" w14:paraId="7008F2A6" w14:textId="77777777">
      <w:tc>
        <w:tcPr>
          <w:tcW w:w="6379" w:type="dxa"/>
        </w:tcPr>
        <w:p w14:paraId="1886BF6A" w14:textId="77777777" w:rsidR="005A7A45" w:rsidRDefault="00A563C9">
          <w:r>
            <w:t>Architecture Notebook</w:t>
          </w:r>
        </w:p>
      </w:tc>
      <w:tc>
        <w:tcPr>
          <w:tcW w:w="3179" w:type="dxa"/>
        </w:tcPr>
        <w:p w14:paraId="0469F5D7" w14:textId="495BB998" w:rsidR="005A7A45" w:rsidRDefault="005A7A45">
          <w:r>
            <w:t xml:space="preserve">  Date:  </w:t>
          </w:r>
          <w:del w:id="230" w:author="David Taylor" w:date="2020-08-07T13:51:00Z">
            <w:r w:rsidR="00ED46DD" w:rsidDel="00A30D10">
              <w:delText>30</w:delText>
            </w:r>
          </w:del>
          <w:ins w:id="231" w:author="David Taylor" w:date="2020-08-07T13:51:00Z">
            <w:r w:rsidR="00A30D10">
              <w:t>07</w:t>
            </w:r>
          </w:ins>
          <w:r w:rsidR="00ED46DD">
            <w:t>/</w:t>
          </w:r>
          <w:del w:id="232" w:author="David Taylor" w:date="2020-08-07T13:51:00Z">
            <w:r w:rsidR="00ED46DD" w:rsidDel="00A30D10">
              <w:delText>03</w:delText>
            </w:r>
          </w:del>
          <w:ins w:id="233" w:author="David Taylor" w:date="2020-08-07T13:51:00Z">
            <w:r w:rsidR="00A30D10">
              <w:t>08</w:t>
            </w:r>
          </w:ins>
          <w:r w:rsidR="00ED46DD">
            <w:t>/2020</w:t>
          </w:r>
        </w:p>
      </w:tc>
    </w:tr>
  </w:tbl>
  <w:p w14:paraId="2251B754"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pt;height:28.05pt" o:bullet="t">
        <v:imagedata r:id="rId1" o:title="clip_image001"/>
      </v:shape>
    </w:pict>
  </w:numPicBullet>
  <w:numPicBullet w:numPicBulletId="1">
    <w:pict>
      <v:shape id="_x0000_i1029" type="#_x0000_t75" style="width:30.85pt;height:29.9pt" o:bullet="t">
        <v:imagedata r:id="rId2" o:title="clip_image002"/>
      </v:shape>
    </w:pict>
  </w:numPicBullet>
  <w:abstractNum w:abstractNumId="0" w15:restartNumberingAfterBreak="0">
    <w:nsid w:val="FFFFFFFB"/>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222059C"/>
    <w:multiLevelType w:val="multilevel"/>
    <w:tmpl w:val="CE2622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10F10DB6"/>
    <w:multiLevelType w:val="hybridMultilevel"/>
    <w:tmpl w:val="4C8054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71636"/>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CF7511"/>
    <w:multiLevelType w:val="hybridMultilevel"/>
    <w:tmpl w:val="CA4446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C6667DA"/>
    <w:multiLevelType w:val="hybridMultilevel"/>
    <w:tmpl w:val="A5682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EF3308"/>
    <w:multiLevelType w:val="hybridMultilevel"/>
    <w:tmpl w:val="04B01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FAE178B"/>
    <w:multiLevelType w:val="hybridMultilevel"/>
    <w:tmpl w:val="A43ACEE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5A6F236E"/>
    <w:multiLevelType w:val="hybridMultilevel"/>
    <w:tmpl w:val="D7E4FA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BEC25A9"/>
    <w:multiLevelType w:val="hybridMultilevel"/>
    <w:tmpl w:val="13FAB928"/>
    <w:lvl w:ilvl="0" w:tplc="65AE271E">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64A30EB4"/>
    <w:multiLevelType w:val="hybridMultilevel"/>
    <w:tmpl w:val="9500A8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24"/>
  </w:num>
  <w:num w:numId="4">
    <w:abstractNumId w:val="2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8"/>
  </w:num>
  <w:num w:numId="17">
    <w:abstractNumId w:val="6"/>
  </w:num>
  <w:num w:numId="18">
    <w:abstractNumId w:val="2"/>
  </w:num>
  <w:num w:numId="19">
    <w:abstractNumId w:val="15"/>
  </w:num>
  <w:num w:numId="20">
    <w:abstractNumId w:val="0"/>
  </w:num>
  <w:num w:numId="21">
    <w:abstractNumId w:val="0"/>
  </w:num>
  <w:num w:numId="22">
    <w:abstractNumId w:val="0"/>
  </w:num>
  <w:num w:numId="23">
    <w:abstractNumId w:val="0"/>
  </w:num>
  <w:num w:numId="24">
    <w:abstractNumId w:val="11"/>
  </w:num>
  <w:num w:numId="25">
    <w:abstractNumId w:val="9"/>
  </w:num>
  <w:num w:numId="26">
    <w:abstractNumId w:val="3"/>
  </w:num>
  <w:num w:numId="27">
    <w:abstractNumId w:val="5"/>
  </w:num>
  <w:num w:numId="28">
    <w:abstractNumId w:val="20"/>
  </w:num>
  <w:num w:numId="29">
    <w:abstractNumId w:val="14"/>
  </w:num>
  <w:num w:numId="30">
    <w:abstractNumId w:val="23"/>
  </w:num>
  <w:num w:numId="31">
    <w:abstractNumId w:val="12"/>
  </w:num>
  <w:num w:numId="32">
    <w:abstractNumId w:val="17"/>
  </w:num>
  <w:num w:numId="33">
    <w:abstractNumId w:val="4"/>
  </w:num>
  <w:num w:numId="34">
    <w:abstractNumId w:val="21"/>
  </w:num>
  <w:num w:numId="35">
    <w:abstractNumId w:val="1"/>
  </w:num>
  <w:num w:numId="36">
    <w:abstractNumId w:val="18"/>
  </w:num>
  <w:num w:numId="37">
    <w:abstractNumId w:val="16"/>
  </w:num>
  <w:num w:numId="38">
    <w:abstractNumId w:val="19"/>
  </w:num>
  <w:num w:numId="39">
    <w:abstractNumId w:val="10"/>
  </w:num>
  <w:num w:numId="4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Taylor">
    <w15:presenceInfo w15:providerId="None" w15:userId="David Taylor"/>
  </w15:person>
  <w15:person w15:author="Andrew Greiner">
    <w15:presenceInfo w15:providerId="Windows Live" w15:userId="c89c2d5019a573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10"/>
    <w:rsid w:val="00031E3F"/>
    <w:rsid w:val="000338E5"/>
    <w:rsid w:val="00037B79"/>
    <w:rsid w:val="0006400E"/>
    <w:rsid w:val="00070AF7"/>
    <w:rsid w:val="00074E44"/>
    <w:rsid w:val="000814FC"/>
    <w:rsid w:val="000853A5"/>
    <w:rsid w:val="00087289"/>
    <w:rsid w:val="000918BE"/>
    <w:rsid w:val="0009510E"/>
    <w:rsid w:val="000A2BB6"/>
    <w:rsid w:val="000A43F9"/>
    <w:rsid w:val="000A7904"/>
    <w:rsid w:val="000A7D18"/>
    <w:rsid w:val="000B286C"/>
    <w:rsid w:val="000B5C3D"/>
    <w:rsid w:val="000C1A9C"/>
    <w:rsid w:val="000C265F"/>
    <w:rsid w:val="000D22C9"/>
    <w:rsid w:val="000E346A"/>
    <w:rsid w:val="000E39AD"/>
    <w:rsid w:val="000F01EB"/>
    <w:rsid w:val="000F6699"/>
    <w:rsid w:val="001036FA"/>
    <w:rsid w:val="00103929"/>
    <w:rsid w:val="00105275"/>
    <w:rsid w:val="001056BB"/>
    <w:rsid w:val="001229FF"/>
    <w:rsid w:val="00124C19"/>
    <w:rsid w:val="00125F33"/>
    <w:rsid w:val="00140806"/>
    <w:rsid w:val="0015182E"/>
    <w:rsid w:val="00164E67"/>
    <w:rsid w:val="00164FEC"/>
    <w:rsid w:val="0017108F"/>
    <w:rsid w:val="00191323"/>
    <w:rsid w:val="001961F0"/>
    <w:rsid w:val="001A5BF2"/>
    <w:rsid w:val="001A7CED"/>
    <w:rsid w:val="001C11F7"/>
    <w:rsid w:val="001C35BB"/>
    <w:rsid w:val="001D7E83"/>
    <w:rsid w:val="001E3613"/>
    <w:rsid w:val="001E6A30"/>
    <w:rsid w:val="001E7544"/>
    <w:rsid w:val="001F38B0"/>
    <w:rsid w:val="001F4D54"/>
    <w:rsid w:val="002017BA"/>
    <w:rsid w:val="00203842"/>
    <w:rsid w:val="0020665B"/>
    <w:rsid w:val="002158CF"/>
    <w:rsid w:val="00217EEE"/>
    <w:rsid w:val="00226E98"/>
    <w:rsid w:val="00227A40"/>
    <w:rsid w:val="00241ED4"/>
    <w:rsid w:val="00250FEE"/>
    <w:rsid w:val="00251220"/>
    <w:rsid w:val="00253A7D"/>
    <w:rsid w:val="00262FA3"/>
    <w:rsid w:val="0026679B"/>
    <w:rsid w:val="00284536"/>
    <w:rsid w:val="0029458B"/>
    <w:rsid w:val="00294E2C"/>
    <w:rsid w:val="00294F13"/>
    <w:rsid w:val="002964AE"/>
    <w:rsid w:val="00296E6E"/>
    <w:rsid w:val="002A290D"/>
    <w:rsid w:val="002A6440"/>
    <w:rsid w:val="002B506B"/>
    <w:rsid w:val="002B651D"/>
    <w:rsid w:val="002B692D"/>
    <w:rsid w:val="002B7286"/>
    <w:rsid w:val="002C1AB2"/>
    <w:rsid w:val="002C319C"/>
    <w:rsid w:val="002C5D27"/>
    <w:rsid w:val="002E1AC5"/>
    <w:rsid w:val="002E53DD"/>
    <w:rsid w:val="002F4010"/>
    <w:rsid w:val="002F7847"/>
    <w:rsid w:val="002F7B60"/>
    <w:rsid w:val="00303A32"/>
    <w:rsid w:val="00310FD8"/>
    <w:rsid w:val="00314492"/>
    <w:rsid w:val="00323577"/>
    <w:rsid w:val="00330C8B"/>
    <w:rsid w:val="00331E61"/>
    <w:rsid w:val="003325A3"/>
    <w:rsid w:val="00337B9D"/>
    <w:rsid w:val="00341027"/>
    <w:rsid w:val="003417FA"/>
    <w:rsid w:val="00343E7B"/>
    <w:rsid w:val="00344068"/>
    <w:rsid w:val="0035112D"/>
    <w:rsid w:val="003557B1"/>
    <w:rsid w:val="003572B6"/>
    <w:rsid w:val="00376C82"/>
    <w:rsid w:val="00377F8F"/>
    <w:rsid w:val="003803F0"/>
    <w:rsid w:val="00382CB8"/>
    <w:rsid w:val="0038443D"/>
    <w:rsid w:val="0038624F"/>
    <w:rsid w:val="00386983"/>
    <w:rsid w:val="00394B81"/>
    <w:rsid w:val="00394EDA"/>
    <w:rsid w:val="00396AE6"/>
    <w:rsid w:val="003A48D7"/>
    <w:rsid w:val="003B1A0B"/>
    <w:rsid w:val="003B2256"/>
    <w:rsid w:val="003B246B"/>
    <w:rsid w:val="003C409E"/>
    <w:rsid w:val="003D09D9"/>
    <w:rsid w:val="003D1627"/>
    <w:rsid w:val="003D2717"/>
    <w:rsid w:val="003D3C0E"/>
    <w:rsid w:val="003D678E"/>
    <w:rsid w:val="003E2CE3"/>
    <w:rsid w:val="003E338C"/>
    <w:rsid w:val="003F0ED2"/>
    <w:rsid w:val="003F3760"/>
    <w:rsid w:val="003F7E0A"/>
    <w:rsid w:val="00402F6D"/>
    <w:rsid w:val="004330D6"/>
    <w:rsid w:val="0043437C"/>
    <w:rsid w:val="00437FA8"/>
    <w:rsid w:val="00443B08"/>
    <w:rsid w:val="00444618"/>
    <w:rsid w:val="0044461D"/>
    <w:rsid w:val="00446FBD"/>
    <w:rsid w:val="00454845"/>
    <w:rsid w:val="0046289B"/>
    <w:rsid w:val="00463D54"/>
    <w:rsid w:val="004655EB"/>
    <w:rsid w:val="004720BD"/>
    <w:rsid w:val="004726F0"/>
    <w:rsid w:val="00473D1E"/>
    <w:rsid w:val="00477CDD"/>
    <w:rsid w:val="00482A2F"/>
    <w:rsid w:val="004854C4"/>
    <w:rsid w:val="004A2B0A"/>
    <w:rsid w:val="004A745B"/>
    <w:rsid w:val="004B4694"/>
    <w:rsid w:val="004B4844"/>
    <w:rsid w:val="004C1892"/>
    <w:rsid w:val="004C2415"/>
    <w:rsid w:val="004C766E"/>
    <w:rsid w:val="004D10B7"/>
    <w:rsid w:val="004D1603"/>
    <w:rsid w:val="004D57A6"/>
    <w:rsid w:val="004E0451"/>
    <w:rsid w:val="004E364B"/>
    <w:rsid w:val="004F0C56"/>
    <w:rsid w:val="004F245A"/>
    <w:rsid w:val="004F436D"/>
    <w:rsid w:val="005006B0"/>
    <w:rsid w:val="00503E99"/>
    <w:rsid w:val="00506412"/>
    <w:rsid w:val="00507EE9"/>
    <w:rsid w:val="00511B29"/>
    <w:rsid w:val="00515DA9"/>
    <w:rsid w:val="00516450"/>
    <w:rsid w:val="00533045"/>
    <w:rsid w:val="00550762"/>
    <w:rsid w:val="005512FD"/>
    <w:rsid w:val="0056113E"/>
    <w:rsid w:val="005722B4"/>
    <w:rsid w:val="005770C2"/>
    <w:rsid w:val="005804DD"/>
    <w:rsid w:val="0058125E"/>
    <w:rsid w:val="00581EC6"/>
    <w:rsid w:val="005844C9"/>
    <w:rsid w:val="005860D8"/>
    <w:rsid w:val="00586B9B"/>
    <w:rsid w:val="005969DF"/>
    <w:rsid w:val="005A0F55"/>
    <w:rsid w:val="005A3253"/>
    <w:rsid w:val="005A670B"/>
    <w:rsid w:val="005A7A45"/>
    <w:rsid w:val="005A7BA7"/>
    <w:rsid w:val="005B40F0"/>
    <w:rsid w:val="005E1654"/>
    <w:rsid w:val="005E51CA"/>
    <w:rsid w:val="00604FAA"/>
    <w:rsid w:val="006058A0"/>
    <w:rsid w:val="00605CF9"/>
    <w:rsid w:val="00610B3A"/>
    <w:rsid w:val="00613519"/>
    <w:rsid w:val="006243D7"/>
    <w:rsid w:val="00624A34"/>
    <w:rsid w:val="00625738"/>
    <w:rsid w:val="006259DD"/>
    <w:rsid w:val="00632ECE"/>
    <w:rsid w:val="00643504"/>
    <w:rsid w:val="00646966"/>
    <w:rsid w:val="00672475"/>
    <w:rsid w:val="00690AFE"/>
    <w:rsid w:val="00694240"/>
    <w:rsid w:val="006975E3"/>
    <w:rsid w:val="006A5025"/>
    <w:rsid w:val="006A6737"/>
    <w:rsid w:val="006B560B"/>
    <w:rsid w:val="006C067E"/>
    <w:rsid w:val="006C19EB"/>
    <w:rsid w:val="006C2B7F"/>
    <w:rsid w:val="006C392A"/>
    <w:rsid w:val="006C4DD8"/>
    <w:rsid w:val="006C61F6"/>
    <w:rsid w:val="006D2872"/>
    <w:rsid w:val="006D4753"/>
    <w:rsid w:val="006D566A"/>
    <w:rsid w:val="006D6B81"/>
    <w:rsid w:val="006E4E74"/>
    <w:rsid w:val="006E6A5E"/>
    <w:rsid w:val="00700756"/>
    <w:rsid w:val="00713AC3"/>
    <w:rsid w:val="00715A7C"/>
    <w:rsid w:val="0072060F"/>
    <w:rsid w:val="00722196"/>
    <w:rsid w:val="00725801"/>
    <w:rsid w:val="007275D3"/>
    <w:rsid w:val="007307E8"/>
    <w:rsid w:val="00732623"/>
    <w:rsid w:val="00742FC6"/>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16B5"/>
    <w:rsid w:val="007D4E8C"/>
    <w:rsid w:val="007E4A5B"/>
    <w:rsid w:val="007F0236"/>
    <w:rsid w:val="008013EA"/>
    <w:rsid w:val="008035FB"/>
    <w:rsid w:val="0081271F"/>
    <w:rsid w:val="00831D89"/>
    <w:rsid w:val="008337F1"/>
    <w:rsid w:val="008434D6"/>
    <w:rsid w:val="00846F25"/>
    <w:rsid w:val="00847CF7"/>
    <w:rsid w:val="00852D90"/>
    <w:rsid w:val="008632E9"/>
    <w:rsid w:val="0086378F"/>
    <w:rsid w:val="008642C2"/>
    <w:rsid w:val="008645FB"/>
    <w:rsid w:val="008646A2"/>
    <w:rsid w:val="00866CA9"/>
    <w:rsid w:val="00871973"/>
    <w:rsid w:val="00886CE8"/>
    <w:rsid w:val="0089465A"/>
    <w:rsid w:val="00895CE6"/>
    <w:rsid w:val="008A1177"/>
    <w:rsid w:val="008A47D6"/>
    <w:rsid w:val="008B4402"/>
    <w:rsid w:val="008C2B65"/>
    <w:rsid w:val="008C5870"/>
    <w:rsid w:val="008C7183"/>
    <w:rsid w:val="008D7DD2"/>
    <w:rsid w:val="008E4896"/>
    <w:rsid w:val="008E5A63"/>
    <w:rsid w:val="00901102"/>
    <w:rsid w:val="0090551A"/>
    <w:rsid w:val="00905B56"/>
    <w:rsid w:val="00913572"/>
    <w:rsid w:val="009158C8"/>
    <w:rsid w:val="0092076C"/>
    <w:rsid w:val="009237C4"/>
    <w:rsid w:val="00924435"/>
    <w:rsid w:val="0092518E"/>
    <w:rsid w:val="00927A5A"/>
    <w:rsid w:val="00930FE1"/>
    <w:rsid w:val="00936B07"/>
    <w:rsid w:val="009371E4"/>
    <w:rsid w:val="00945E2B"/>
    <w:rsid w:val="00950031"/>
    <w:rsid w:val="00952803"/>
    <w:rsid w:val="00954C5D"/>
    <w:rsid w:val="00960905"/>
    <w:rsid w:val="00965987"/>
    <w:rsid w:val="00980FF9"/>
    <w:rsid w:val="009855D1"/>
    <w:rsid w:val="00991B6C"/>
    <w:rsid w:val="0099502F"/>
    <w:rsid w:val="009B035A"/>
    <w:rsid w:val="009B555D"/>
    <w:rsid w:val="009B65C4"/>
    <w:rsid w:val="009C3117"/>
    <w:rsid w:val="009C3760"/>
    <w:rsid w:val="009C7A5D"/>
    <w:rsid w:val="009D7879"/>
    <w:rsid w:val="009E2AF9"/>
    <w:rsid w:val="009E2BE7"/>
    <w:rsid w:val="009E51D5"/>
    <w:rsid w:val="009F17F0"/>
    <w:rsid w:val="009F2C36"/>
    <w:rsid w:val="00A0327D"/>
    <w:rsid w:val="00A1078D"/>
    <w:rsid w:val="00A1108C"/>
    <w:rsid w:val="00A3004D"/>
    <w:rsid w:val="00A30D10"/>
    <w:rsid w:val="00A3377A"/>
    <w:rsid w:val="00A34644"/>
    <w:rsid w:val="00A44D3A"/>
    <w:rsid w:val="00A530C9"/>
    <w:rsid w:val="00A563C9"/>
    <w:rsid w:val="00A6037D"/>
    <w:rsid w:val="00A67E97"/>
    <w:rsid w:val="00A8270B"/>
    <w:rsid w:val="00A85339"/>
    <w:rsid w:val="00A975A1"/>
    <w:rsid w:val="00AA0B19"/>
    <w:rsid w:val="00AA210D"/>
    <w:rsid w:val="00AA714A"/>
    <w:rsid w:val="00AB26D7"/>
    <w:rsid w:val="00AB4761"/>
    <w:rsid w:val="00AC05B0"/>
    <w:rsid w:val="00AD1214"/>
    <w:rsid w:val="00AD4A11"/>
    <w:rsid w:val="00AD5AD7"/>
    <w:rsid w:val="00AD7BED"/>
    <w:rsid w:val="00AE184B"/>
    <w:rsid w:val="00AF4298"/>
    <w:rsid w:val="00AF47A0"/>
    <w:rsid w:val="00B059D2"/>
    <w:rsid w:val="00B06989"/>
    <w:rsid w:val="00B31A4E"/>
    <w:rsid w:val="00B37AC2"/>
    <w:rsid w:val="00B57816"/>
    <w:rsid w:val="00B57D72"/>
    <w:rsid w:val="00B603F9"/>
    <w:rsid w:val="00B62751"/>
    <w:rsid w:val="00B65B7E"/>
    <w:rsid w:val="00B71984"/>
    <w:rsid w:val="00B80700"/>
    <w:rsid w:val="00B81541"/>
    <w:rsid w:val="00B83A71"/>
    <w:rsid w:val="00B84B86"/>
    <w:rsid w:val="00B84E77"/>
    <w:rsid w:val="00B906C8"/>
    <w:rsid w:val="00BA0D05"/>
    <w:rsid w:val="00BA54C2"/>
    <w:rsid w:val="00BA72CC"/>
    <w:rsid w:val="00BC08CC"/>
    <w:rsid w:val="00BC32CD"/>
    <w:rsid w:val="00BD00A8"/>
    <w:rsid w:val="00BD62C7"/>
    <w:rsid w:val="00BE0DB5"/>
    <w:rsid w:val="00BE3D72"/>
    <w:rsid w:val="00C01BA3"/>
    <w:rsid w:val="00C03D90"/>
    <w:rsid w:val="00C139A0"/>
    <w:rsid w:val="00C16881"/>
    <w:rsid w:val="00C275C6"/>
    <w:rsid w:val="00C31035"/>
    <w:rsid w:val="00C4043F"/>
    <w:rsid w:val="00C413BF"/>
    <w:rsid w:val="00C42CC0"/>
    <w:rsid w:val="00C45D21"/>
    <w:rsid w:val="00C479B9"/>
    <w:rsid w:val="00C61808"/>
    <w:rsid w:val="00C64E35"/>
    <w:rsid w:val="00C65BEF"/>
    <w:rsid w:val="00C80EFE"/>
    <w:rsid w:val="00C91672"/>
    <w:rsid w:val="00CB190B"/>
    <w:rsid w:val="00CB1BBF"/>
    <w:rsid w:val="00CB74E5"/>
    <w:rsid w:val="00CB7860"/>
    <w:rsid w:val="00CC31EA"/>
    <w:rsid w:val="00CC4C66"/>
    <w:rsid w:val="00CE672B"/>
    <w:rsid w:val="00CF5FC6"/>
    <w:rsid w:val="00D11A77"/>
    <w:rsid w:val="00D32DAD"/>
    <w:rsid w:val="00D404DD"/>
    <w:rsid w:val="00D40870"/>
    <w:rsid w:val="00D4463A"/>
    <w:rsid w:val="00D52528"/>
    <w:rsid w:val="00D66D4F"/>
    <w:rsid w:val="00D67412"/>
    <w:rsid w:val="00D67D10"/>
    <w:rsid w:val="00D67F47"/>
    <w:rsid w:val="00D76EDA"/>
    <w:rsid w:val="00D95381"/>
    <w:rsid w:val="00D95F8C"/>
    <w:rsid w:val="00DA6837"/>
    <w:rsid w:val="00DB1F36"/>
    <w:rsid w:val="00DB4FB1"/>
    <w:rsid w:val="00DB6383"/>
    <w:rsid w:val="00DB6BDB"/>
    <w:rsid w:val="00DC01BD"/>
    <w:rsid w:val="00DC2503"/>
    <w:rsid w:val="00DC3E25"/>
    <w:rsid w:val="00DC530B"/>
    <w:rsid w:val="00DD1577"/>
    <w:rsid w:val="00DD2422"/>
    <w:rsid w:val="00DD5CD9"/>
    <w:rsid w:val="00DE5DD6"/>
    <w:rsid w:val="00DF58EE"/>
    <w:rsid w:val="00E2371F"/>
    <w:rsid w:val="00E25E2E"/>
    <w:rsid w:val="00E43076"/>
    <w:rsid w:val="00E51879"/>
    <w:rsid w:val="00E57A0C"/>
    <w:rsid w:val="00E66686"/>
    <w:rsid w:val="00E667B0"/>
    <w:rsid w:val="00E75A2E"/>
    <w:rsid w:val="00E9152D"/>
    <w:rsid w:val="00EA36FC"/>
    <w:rsid w:val="00EA4FB8"/>
    <w:rsid w:val="00EA792B"/>
    <w:rsid w:val="00EB18CD"/>
    <w:rsid w:val="00EC65DC"/>
    <w:rsid w:val="00ED46DD"/>
    <w:rsid w:val="00ED698F"/>
    <w:rsid w:val="00EF0328"/>
    <w:rsid w:val="00EF172C"/>
    <w:rsid w:val="00F042E0"/>
    <w:rsid w:val="00F07982"/>
    <w:rsid w:val="00F07CE1"/>
    <w:rsid w:val="00F22E21"/>
    <w:rsid w:val="00F25263"/>
    <w:rsid w:val="00F276F8"/>
    <w:rsid w:val="00F31507"/>
    <w:rsid w:val="00F34CB0"/>
    <w:rsid w:val="00F51720"/>
    <w:rsid w:val="00F525BA"/>
    <w:rsid w:val="00F53EF3"/>
    <w:rsid w:val="00F653DC"/>
    <w:rsid w:val="00F6708E"/>
    <w:rsid w:val="00F76CD1"/>
    <w:rsid w:val="00F82407"/>
    <w:rsid w:val="00F9374F"/>
    <w:rsid w:val="00F97850"/>
    <w:rsid w:val="00FA45D3"/>
    <w:rsid w:val="00FB113C"/>
    <w:rsid w:val="00FB2649"/>
    <w:rsid w:val="00FB5044"/>
    <w:rsid w:val="00FC3CFB"/>
    <w:rsid w:val="00FD02E4"/>
    <w:rsid w:val="00FE3EEB"/>
    <w:rsid w:val="00FE562F"/>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A955C"/>
  <w15:chartTrackingRefBased/>
  <w15:docId w15:val="{07DADFD4-BAE3-427B-B02F-8E51FE761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803"/>
    <w:pPr>
      <w:widowControl w:val="0"/>
      <w:spacing w:after="240" w:line="240" w:lineRule="atLeast"/>
    </w:pPr>
    <w:rPr>
      <w:lang w:val="en-US" w:eastAsia="en-US"/>
    </w:rPr>
  </w:style>
  <w:style w:type="paragraph" w:styleId="Heading1">
    <w:name w:val="heading 1"/>
    <w:basedOn w:val="Normal"/>
    <w:next w:val="Normal"/>
    <w:qFormat/>
    <w:rsid w:val="00624A34"/>
    <w:pPr>
      <w:keepNext/>
      <w:pageBreakBefore/>
      <w:spacing w:before="120" w:after="60"/>
      <w:outlineLvl w:val="0"/>
      <w:pPrChange w:id="0" w:author="David Taylor" w:date="2020-06-03T21:51:00Z">
        <w:pPr>
          <w:keepNext/>
          <w:widowControl w:val="0"/>
          <w:spacing w:before="120" w:after="60" w:line="240" w:lineRule="atLeast"/>
          <w:outlineLvl w:val="0"/>
        </w:pPr>
      </w:pPrChange>
    </w:pPr>
    <w:rPr>
      <w:rFonts w:ascii="Arial" w:hAnsi="Arial"/>
      <w:b/>
      <w:sz w:val="36"/>
      <w:rPrChange w:id="0" w:author="David Taylor" w:date="2020-06-03T21:51:00Z">
        <w:rPr>
          <w:rFonts w:ascii="Arial" w:hAnsi="Arial"/>
          <w:b/>
          <w:sz w:val="36"/>
          <w:lang w:val="en-US" w:eastAsia="en-US" w:bidi="ar-SA"/>
        </w:rPr>
      </w:rPrChange>
    </w:rPr>
  </w:style>
  <w:style w:type="paragraph" w:styleId="Heading2">
    <w:name w:val="heading 2"/>
    <w:basedOn w:val="Heading1"/>
    <w:next w:val="Normal"/>
    <w:link w:val="Heading2Char"/>
    <w:qFormat/>
    <w:rsid w:val="00895CE6"/>
    <w:pPr>
      <w:pageBreakBefore w:val="0"/>
      <w:spacing w:after="240"/>
      <w:outlineLvl w:val="1"/>
      <w:pPrChange w:id="1" w:author="David Taylor" w:date="2020-06-03T21:52:00Z">
        <w:pPr>
          <w:keepNext/>
          <w:widowControl w:val="0"/>
          <w:spacing w:before="120" w:after="240" w:line="240" w:lineRule="atLeast"/>
          <w:ind w:firstLine="357"/>
          <w:outlineLvl w:val="1"/>
        </w:pPr>
      </w:pPrChange>
    </w:pPr>
    <w:rPr>
      <w:sz w:val="28"/>
      <w:rPrChange w:id="1" w:author="David Taylor" w:date="2020-06-03T21:52:00Z">
        <w:rPr>
          <w:rFonts w:ascii="Arial" w:hAnsi="Arial"/>
          <w:sz w:val="28"/>
          <w:lang w:val="en-US" w:eastAsia="en-US" w:bidi="ar-SA"/>
        </w:rPr>
      </w:rPrChange>
    </w:rPr>
  </w:style>
  <w:style w:type="paragraph" w:styleId="Heading3">
    <w:name w:val="heading 3"/>
    <w:basedOn w:val="Heading1"/>
    <w:next w:val="Normal"/>
    <w:qFormat/>
    <w:rsid w:val="00895CE6"/>
    <w:pPr>
      <w:pageBreakBefore w:val="0"/>
      <w:outlineLvl w:val="2"/>
      <w:pPrChange w:id="2" w:author="David Taylor" w:date="2020-06-03T21:54:00Z">
        <w:pPr>
          <w:keepNext/>
          <w:widowControl w:val="0"/>
          <w:spacing w:before="120" w:after="60" w:line="240" w:lineRule="atLeast"/>
          <w:outlineLvl w:val="2"/>
        </w:pPr>
      </w:pPrChange>
    </w:pPr>
    <w:rPr>
      <w:sz w:val="24"/>
      <w:rPrChange w:id="2" w:author="David Taylor" w:date="2020-06-03T21:54:00Z">
        <w:rPr>
          <w:rFonts w:ascii="Arial" w:hAnsi="Arial"/>
          <w:i/>
          <w:sz w:val="24"/>
          <w:lang w:val="en-US" w:eastAsia="en-US" w:bidi="ar-SA"/>
        </w:rPr>
      </w:rPrChange>
    </w:rPr>
  </w:style>
  <w:style w:type="paragraph" w:styleId="Heading4">
    <w:name w:val="heading 4"/>
    <w:basedOn w:val="Heading1"/>
    <w:next w:val="Normal"/>
    <w:qFormat/>
    <w:rsid w:val="00895CE6"/>
    <w:pPr>
      <w:pageBreakBefore w:val="0"/>
      <w:numPr>
        <w:ilvl w:val="3"/>
      </w:numPr>
      <w:outlineLvl w:val="3"/>
      <w:pPrChange w:id="3" w:author="David Taylor" w:date="2020-06-03T21:55:00Z">
        <w:pPr>
          <w:keepNext/>
          <w:widowControl w:val="0"/>
          <w:numPr>
            <w:ilvl w:val="3"/>
          </w:numPr>
          <w:spacing w:before="120" w:after="60" w:line="240" w:lineRule="atLeast"/>
          <w:outlineLvl w:val="3"/>
        </w:pPr>
      </w:pPrChange>
    </w:pPr>
    <w:rPr>
      <w:sz w:val="22"/>
      <w:rPrChange w:id="3" w:author="David Taylor" w:date="2020-06-03T21:55:00Z">
        <w:rPr>
          <w:rFonts w:ascii="Arial" w:hAnsi="Arial"/>
          <w:sz w:val="22"/>
          <w:lang w:val="en-US" w:eastAsia="en-US" w:bidi="ar-SA"/>
        </w:rPr>
      </w:rPrChange>
    </w:rPr>
  </w:style>
  <w:style w:type="paragraph" w:styleId="Heading5">
    <w:name w:val="heading 5"/>
    <w:basedOn w:val="Normal"/>
    <w:next w:val="Normal"/>
    <w:pPr>
      <w:spacing w:before="240" w:after="60"/>
      <w:outlineLvl w:val="4"/>
    </w:pPr>
    <w:rPr>
      <w:sz w:val="22"/>
    </w:rPr>
  </w:style>
  <w:style w:type="paragraph" w:styleId="Heading6">
    <w:name w:val="heading 6"/>
    <w:basedOn w:val="Normal"/>
    <w:next w:val="Normal"/>
    <w:pPr>
      <w:spacing w:before="240" w:after="60"/>
      <w:outlineLvl w:val="5"/>
    </w:pPr>
    <w:rPr>
      <w:i/>
      <w:sz w:val="22"/>
    </w:rPr>
  </w:style>
  <w:style w:type="paragraph" w:styleId="Heading7">
    <w:name w:val="heading 7"/>
    <w:basedOn w:val="Normal"/>
    <w:next w:val="Normal"/>
    <w:pPr>
      <w:spacing w:before="240" w:after="60"/>
      <w:outlineLvl w:val="6"/>
    </w:pPr>
  </w:style>
  <w:style w:type="paragraph" w:styleId="Heading8">
    <w:name w:val="heading 8"/>
    <w:basedOn w:val="Normal"/>
    <w:next w:val="Normal"/>
    <w:pPr>
      <w:spacing w:before="240" w:after="60"/>
      <w:outlineLvl w:val="7"/>
    </w:pPr>
    <w:rPr>
      <w:i/>
    </w:rPr>
  </w:style>
  <w:style w:type="paragraph" w:styleId="Heading9">
    <w:name w:val="heading 9"/>
    <w:basedOn w:val="Normal"/>
    <w:next w:val="Normal"/>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styleId="CommentReference">
    <w:name w:val="annotation reference"/>
    <w:basedOn w:val="DefaultParagraphFont"/>
    <w:uiPriority w:val="99"/>
    <w:semiHidden/>
    <w:unhideWhenUsed/>
    <w:rsid w:val="00E51879"/>
    <w:rPr>
      <w:sz w:val="16"/>
      <w:szCs w:val="16"/>
    </w:rPr>
  </w:style>
  <w:style w:type="paragraph" w:styleId="CommentText">
    <w:name w:val="annotation text"/>
    <w:basedOn w:val="Normal"/>
    <w:link w:val="CommentTextChar"/>
    <w:uiPriority w:val="99"/>
    <w:semiHidden/>
    <w:unhideWhenUsed/>
    <w:rsid w:val="00E51879"/>
    <w:pPr>
      <w:widowControl/>
      <w:spacing w:after="160" w:line="240" w:lineRule="auto"/>
    </w:pPr>
    <w:rPr>
      <w:rFonts w:asciiTheme="minorHAnsi" w:eastAsiaTheme="minorHAnsi" w:hAnsiTheme="minorHAnsi" w:cstheme="minorBidi"/>
      <w:lang w:val="en-AU"/>
    </w:rPr>
  </w:style>
  <w:style w:type="character" w:customStyle="1" w:styleId="CommentTextChar">
    <w:name w:val="Comment Text Char"/>
    <w:basedOn w:val="DefaultParagraphFont"/>
    <w:link w:val="CommentText"/>
    <w:uiPriority w:val="99"/>
    <w:semiHidden/>
    <w:rsid w:val="00E51879"/>
    <w:rPr>
      <w:rFonts w:asciiTheme="minorHAnsi" w:eastAsiaTheme="minorHAnsi" w:hAnsiTheme="minorHAnsi" w:cstheme="minorBidi"/>
      <w:lang w:eastAsia="en-US"/>
    </w:rPr>
  </w:style>
  <w:style w:type="character" w:customStyle="1" w:styleId="BodyTextChar">
    <w:name w:val="Body Text Char"/>
    <w:basedOn w:val="DefaultParagraphFont"/>
    <w:link w:val="BodyText"/>
    <w:rsid w:val="00905B56"/>
    <w:rPr>
      <w:lang w:val="en-US" w:eastAsia="en-US"/>
    </w:rPr>
  </w:style>
  <w:style w:type="paragraph" w:styleId="Caption">
    <w:name w:val="caption"/>
    <w:basedOn w:val="Normal"/>
    <w:next w:val="Normal"/>
    <w:uiPriority w:val="35"/>
    <w:unhideWhenUsed/>
    <w:qFormat/>
    <w:rsid w:val="00B57816"/>
    <w:pPr>
      <w:spacing w:after="200" w:line="240" w:lineRule="auto"/>
    </w:pPr>
    <w:rPr>
      <w:i/>
      <w:iCs/>
      <w:color w:val="44546A" w:themeColor="text2"/>
      <w:sz w:val="18"/>
      <w:szCs w:val="18"/>
    </w:rPr>
  </w:style>
  <w:style w:type="character" w:customStyle="1" w:styleId="Heading2Char">
    <w:name w:val="Heading 2 Char"/>
    <w:basedOn w:val="DefaultParagraphFont"/>
    <w:link w:val="Heading2"/>
    <w:rsid w:val="00895CE6"/>
    <w:rPr>
      <w:rFonts w:ascii="Arial" w:hAnsi="Arial"/>
      <w:b/>
      <w:sz w:val="28"/>
      <w:lang w:val="en-US" w:eastAsia="en-US"/>
    </w:rPr>
  </w:style>
  <w:style w:type="paragraph" w:styleId="ListParagraph">
    <w:name w:val="List Paragraph"/>
    <w:basedOn w:val="Normal"/>
    <w:uiPriority w:val="34"/>
    <w:qFormat/>
    <w:rsid w:val="001036FA"/>
    <w:pPr>
      <w:ind w:left="720"/>
      <w:contextualSpacing/>
    </w:pPr>
  </w:style>
  <w:style w:type="table" w:customStyle="1" w:styleId="TableGrid1">
    <w:name w:val="Table Grid1"/>
    <w:basedOn w:val="TableNormal"/>
    <w:next w:val="TableGrid"/>
    <w:uiPriority w:val="59"/>
    <w:rsid w:val="00F22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nns\Downloads\Architecture%20Notebook%20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CED9-3C3E-4BF3-85FB-39002F7EC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 Notebook Template (1).dot</Template>
  <TotalTime>702</TotalTime>
  <Pages>18</Pages>
  <Words>3327</Words>
  <Characters>18969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Andrew Greiner</dc:creator>
  <cp:keywords/>
  <dc:description/>
  <cp:lastModifiedBy>Andrew Greiner</cp:lastModifiedBy>
  <cp:revision>81</cp:revision>
  <cp:lastPrinted>2001-03-15T03:26:00Z</cp:lastPrinted>
  <dcterms:created xsi:type="dcterms:W3CDTF">2020-03-29T22:31:00Z</dcterms:created>
  <dcterms:modified xsi:type="dcterms:W3CDTF">2020-10-22T05:34:00Z</dcterms:modified>
</cp:coreProperties>
</file>